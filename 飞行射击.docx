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EB2B4" w14:textId="7693A98C" w:rsidR="00F503F6" w:rsidRDefault="008F0430">
      <w:pPr>
        <w:pStyle w:val="a4"/>
      </w:pPr>
      <w:r>
        <w:rPr>
          <w:rFonts w:hint="eastAsia"/>
        </w:rPr>
        <w:t>《</w:t>
      </w:r>
      <w:r w:rsidR="00DF2A56">
        <w:rPr>
          <w:rFonts w:hint="eastAsia"/>
        </w:rPr>
        <w:t>雷霆之翼</w:t>
      </w:r>
      <w:r w:rsidR="00DF2A56">
        <w:t>·</w:t>
      </w:r>
      <w:r w:rsidR="00DF2A56">
        <w:rPr>
          <w:rFonts w:hint="eastAsia"/>
        </w:rPr>
        <w:t>三体入侵</w:t>
      </w:r>
      <w:r>
        <w:t>》策划文档</w:t>
      </w:r>
    </w:p>
    <w:p w14:paraId="3A8A67A7" w14:textId="77777777" w:rsidR="00F503F6" w:rsidRDefault="008F0430">
      <w:pPr>
        <w:pStyle w:val="2"/>
        <w:numPr>
          <w:ilvl w:val="1"/>
          <w:numId w:val="0"/>
        </w:numPr>
        <w:ind w:left="576" w:hanging="576"/>
      </w:pPr>
      <w:r>
        <w:rPr>
          <w:rFonts w:hint="eastAsia"/>
        </w:rPr>
        <w:t>文档版本</w:t>
      </w:r>
    </w:p>
    <w:tbl>
      <w:tblPr>
        <w:tblW w:w="85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  <w:tblGridChange w:id="0">
          <w:tblGrid>
            <w:gridCol w:w="211"/>
            <w:gridCol w:w="1919"/>
            <w:gridCol w:w="211"/>
            <w:gridCol w:w="1919"/>
            <w:gridCol w:w="211"/>
            <w:gridCol w:w="1919"/>
            <w:gridCol w:w="211"/>
            <w:gridCol w:w="1919"/>
            <w:gridCol w:w="211"/>
          </w:tblGrid>
        </w:tblGridChange>
      </w:tblGrid>
      <w:tr w:rsidR="00F503F6" w14:paraId="6997F3A5" w14:textId="77777777">
        <w:tc>
          <w:tcPr>
            <w:tcW w:w="2130" w:type="dxa"/>
            <w:shd w:val="clear" w:color="auto" w:fill="E0E0E0"/>
          </w:tcPr>
          <w:p w14:paraId="6AB73759" w14:textId="77777777" w:rsidR="00F503F6" w:rsidRDefault="008F0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130" w:type="dxa"/>
            <w:shd w:val="clear" w:color="auto" w:fill="E0E0E0"/>
          </w:tcPr>
          <w:p w14:paraId="11D34EB1" w14:textId="77777777" w:rsidR="00F503F6" w:rsidRDefault="008F0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130" w:type="dxa"/>
            <w:shd w:val="clear" w:color="auto" w:fill="E0E0E0"/>
          </w:tcPr>
          <w:p w14:paraId="727E8B5A" w14:textId="77777777" w:rsidR="00F503F6" w:rsidRDefault="008F0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  <w:tc>
          <w:tcPr>
            <w:tcW w:w="2130" w:type="dxa"/>
            <w:shd w:val="clear" w:color="auto" w:fill="E0E0E0"/>
          </w:tcPr>
          <w:p w14:paraId="7BB4FE97" w14:textId="77777777" w:rsidR="00F503F6" w:rsidRDefault="008F0430">
            <w:pPr>
              <w:rPr>
                <w:rFonts w:eastAsia="宋体"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</w:tr>
      <w:tr w:rsidR="00F503F6" w14:paraId="119D816B" w14:textId="77777777" w:rsidTr="00F503F6">
        <w:tblPrEx>
          <w:tblW w:w="8520" w:type="dxa"/>
          <w:tblInd w:w="-11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" w:author="dbds" w:date="2013-10-25T12:42:00Z">
            <w:tblPrEx>
              <w:tblW w:w="8520" w:type="dxa"/>
              <w:tblInd w:w="-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PrChange w:id="2" w:author="dbds" w:date="2013-10-25T12:42:00Z">
            <w:trPr>
              <w:gridBefore w:val="1"/>
            </w:trPr>
          </w:trPrChange>
        </w:trPr>
        <w:tc>
          <w:tcPr>
            <w:tcW w:w="2130" w:type="dxa"/>
            <w:vAlign w:val="center"/>
            <w:tcPrChange w:id="3" w:author="dbds" w:date="2013-10-25T12:42:00Z">
              <w:tcPr>
                <w:tcW w:w="2130" w:type="dxa"/>
                <w:gridSpan w:val="2"/>
              </w:tcPr>
            </w:tcPrChange>
          </w:tcPr>
          <w:p w14:paraId="056AE679" w14:textId="175591CC" w:rsidR="00F503F6" w:rsidRDefault="00316CB1">
            <w:pPr>
              <w:jc w:val="center"/>
              <w:pPrChange w:id="4" w:author="dbds" w:date="2013-10-25T12:42:00Z">
                <w:pPr/>
              </w:pPrChange>
            </w:pPr>
            <w:r>
              <w:rPr>
                <w:rFonts w:hint="eastAsia"/>
              </w:rPr>
              <w:t>2014-5-25</w:t>
            </w:r>
          </w:p>
        </w:tc>
        <w:tc>
          <w:tcPr>
            <w:tcW w:w="2130" w:type="dxa"/>
            <w:vAlign w:val="center"/>
            <w:tcPrChange w:id="5" w:author="dbds" w:date="2013-10-25T12:42:00Z">
              <w:tcPr>
                <w:tcW w:w="2130" w:type="dxa"/>
                <w:gridSpan w:val="2"/>
              </w:tcPr>
            </w:tcPrChange>
          </w:tcPr>
          <w:p w14:paraId="71186827" w14:textId="30390A86" w:rsidR="00F503F6" w:rsidRDefault="00316CB1">
            <w:pPr>
              <w:jc w:val="center"/>
              <w:pPrChange w:id="6" w:author="dbds" w:date="2013-10-25T12:42:00Z">
                <w:pPr/>
              </w:pPrChange>
            </w:pPr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  <w:vAlign w:val="center"/>
            <w:tcPrChange w:id="7" w:author="dbds" w:date="2013-10-25T12:42:00Z">
              <w:tcPr>
                <w:tcW w:w="2130" w:type="dxa"/>
                <w:gridSpan w:val="2"/>
              </w:tcPr>
            </w:tcPrChange>
          </w:tcPr>
          <w:p w14:paraId="506082D9" w14:textId="77777777" w:rsidR="00F503F6" w:rsidRDefault="00F503F6">
            <w:pPr>
              <w:jc w:val="center"/>
              <w:pPrChange w:id="8" w:author="dbds" w:date="2013-10-25T12:42:00Z">
                <w:pPr/>
              </w:pPrChange>
            </w:pPr>
          </w:p>
        </w:tc>
        <w:tc>
          <w:tcPr>
            <w:tcW w:w="2130" w:type="dxa"/>
            <w:vAlign w:val="center"/>
            <w:tcPrChange w:id="9" w:author="dbds" w:date="2013-10-25T12:42:00Z">
              <w:tcPr>
                <w:tcW w:w="2130" w:type="dxa"/>
                <w:gridSpan w:val="2"/>
              </w:tcPr>
            </w:tcPrChange>
          </w:tcPr>
          <w:p w14:paraId="2188A137" w14:textId="48C6EDCA" w:rsidR="00F503F6" w:rsidRDefault="00316CB1">
            <w:pPr>
              <w:jc w:val="center"/>
              <w:rPr>
                <w:rFonts w:eastAsia="宋体"/>
              </w:rPr>
              <w:pPrChange w:id="10" w:author="dbds" w:date="2013-10-25T12:42:00Z">
                <w:pPr/>
              </w:pPrChange>
            </w:pPr>
            <w:r>
              <w:rPr>
                <w:rFonts w:eastAsia="宋体" w:hint="eastAsia"/>
              </w:rPr>
              <w:t>周衍</w:t>
            </w:r>
          </w:p>
        </w:tc>
      </w:tr>
    </w:tbl>
    <w:p w14:paraId="64B67975" w14:textId="78D38241" w:rsidR="00316CB1" w:rsidRDefault="00316CB1" w:rsidP="00316CB1">
      <w:bookmarkStart w:id="11" w:name="_Ref370411582"/>
      <w:r>
        <w:rPr>
          <w:rFonts w:hint="eastAsia"/>
        </w:rPr>
        <w:t>申明</w:t>
      </w:r>
      <w:r>
        <w:t>：第一版策划案</w:t>
      </w:r>
      <w:r>
        <w:rPr>
          <w:rFonts w:hint="eastAsia"/>
        </w:rPr>
        <w:t>是</w:t>
      </w:r>
      <w:r>
        <w:t>按照最简</w:t>
      </w:r>
      <w:r>
        <w:rPr>
          <w:rFonts w:hint="eastAsia"/>
        </w:rPr>
        <w:t>的</w:t>
      </w:r>
      <w:r>
        <w:t>设计的</w:t>
      </w:r>
      <w:r>
        <w:rPr>
          <w:rFonts w:hint="eastAsia"/>
        </w:rPr>
        <w:t>。带</w:t>
      </w:r>
      <w:r>
        <w:t>*</w:t>
      </w:r>
      <w:r>
        <w:t>号的不确定内容会尽可能的少。</w:t>
      </w:r>
    </w:p>
    <w:p w14:paraId="627A8F74" w14:textId="77777777" w:rsidR="00F503F6" w:rsidRDefault="008F0430">
      <w:pPr>
        <w:pStyle w:val="2"/>
        <w:numPr>
          <w:ilvl w:val="1"/>
          <w:numId w:val="0"/>
        </w:numPr>
        <w:ind w:left="576" w:hanging="576"/>
      </w:pPr>
      <w:r>
        <w:rPr>
          <w:rFonts w:hint="eastAsia"/>
        </w:rPr>
        <w:t>名词</w:t>
      </w:r>
      <w:r>
        <w:t>定义</w:t>
      </w:r>
    </w:p>
    <w:tbl>
      <w:tblPr>
        <w:tblW w:w="850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6853"/>
      </w:tblGrid>
      <w:tr w:rsidR="00F503F6" w14:paraId="67616792" w14:textId="77777777" w:rsidTr="00DF2A56">
        <w:tc>
          <w:tcPr>
            <w:tcW w:w="1647" w:type="dxa"/>
            <w:shd w:val="clear" w:color="auto" w:fill="D9D9D9"/>
          </w:tcPr>
          <w:p w14:paraId="12DE4E14" w14:textId="77777777" w:rsidR="00F503F6" w:rsidRDefault="008F0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概念</w:t>
            </w:r>
          </w:p>
        </w:tc>
        <w:tc>
          <w:tcPr>
            <w:tcW w:w="6853" w:type="dxa"/>
            <w:shd w:val="clear" w:color="auto" w:fill="D9D9D9"/>
          </w:tcPr>
          <w:p w14:paraId="75660F2F" w14:textId="77777777" w:rsidR="00F503F6" w:rsidRDefault="008F0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 w:rsidR="00F503F6" w:rsidRPr="00232B12" w14:paraId="06EE3D8D" w14:textId="77777777" w:rsidTr="00DF2A56">
        <w:tc>
          <w:tcPr>
            <w:tcW w:w="1647" w:type="dxa"/>
          </w:tcPr>
          <w:p w14:paraId="1ECF42A7" w14:textId="6327519E" w:rsidR="00F503F6" w:rsidRDefault="00F503F6"/>
        </w:tc>
        <w:tc>
          <w:tcPr>
            <w:tcW w:w="6853" w:type="dxa"/>
          </w:tcPr>
          <w:p w14:paraId="103CC8C1" w14:textId="77777777" w:rsidR="00F503F6" w:rsidRDefault="00F503F6"/>
        </w:tc>
      </w:tr>
    </w:tbl>
    <w:p w14:paraId="7CBC0EDB" w14:textId="77777777" w:rsidR="00F503F6" w:rsidRDefault="008F0430">
      <w:del w:id="12" w:author="Stephen Zhou" w:date="2013-11-26T09:23:00Z">
        <w:r w:rsidDel="00232B12">
          <w:rPr>
            <w:rFonts w:hint="eastAsia"/>
          </w:rPr>
          <w:delText>所有</w:delText>
        </w:r>
        <w:r w:rsidDel="00232B12">
          <w:delText>术语，</w:delText>
        </w:r>
        <w:r w:rsidDel="00232B12">
          <w:rPr>
            <w:rFonts w:hint="eastAsia"/>
          </w:rPr>
          <w:delText>包括</w:delText>
        </w:r>
        <w:r w:rsidDel="00232B12">
          <w:delText>下文出现的例如</w:delText>
        </w:r>
        <w:r w:rsidDel="00232B12">
          <w:rPr>
            <w:rFonts w:hint="eastAsia"/>
          </w:rPr>
          <w:delText>血量</w:delText>
        </w:r>
        <w:r w:rsidDel="00232B12">
          <w:delText>、</w:delText>
        </w:r>
        <w:r w:rsidDel="00232B12">
          <w:rPr>
            <w:rFonts w:hint="eastAsia"/>
          </w:rPr>
          <w:delText>怒气值</w:delText>
        </w:r>
        <w:r w:rsidDel="00232B12">
          <w:delText>都只是代号，</w:delText>
        </w:r>
        <w:r w:rsidDel="00232B12">
          <w:rPr>
            <w:rFonts w:hint="eastAsia"/>
          </w:rPr>
          <w:delText>待</w:delText>
        </w:r>
        <w:r w:rsidDel="00232B12">
          <w:delText>题材确定后再确认术语代号的名称。</w:delText>
        </w:r>
      </w:del>
    </w:p>
    <w:p w14:paraId="5592D015" w14:textId="77777777" w:rsidR="00F503F6" w:rsidRDefault="00F503F6"/>
    <w:p w14:paraId="35A3400B" w14:textId="0AA541B2" w:rsidR="00DF2A56" w:rsidRDefault="00DF2A56" w:rsidP="00DF2A56">
      <w:pPr>
        <w:pStyle w:val="2"/>
        <w:numPr>
          <w:ilvl w:val="1"/>
          <w:numId w:val="0"/>
        </w:numPr>
        <w:ind w:left="576" w:hanging="576"/>
      </w:pPr>
      <w:r>
        <w:rPr>
          <w:rFonts w:hint="eastAsia"/>
        </w:rPr>
        <w:t>文档标识</w:t>
      </w:r>
      <w:r>
        <w:t>说明</w:t>
      </w:r>
    </w:p>
    <w:tbl>
      <w:tblPr>
        <w:tblW w:w="850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6853"/>
      </w:tblGrid>
      <w:tr w:rsidR="00DF2A56" w14:paraId="623F5A12" w14:textId="77777777" w:rsidTr="008B7E09">
        <w:tc>
          <w:tcPr>
            <w:tcW w:w="1647" w:type="dxa"/>
            <w:shd w:val="clear" w:color="auto" w:fill="D9D9D9"/>
          </w:tcPr>
          <w:p w14:paraId="4870EED2" w14:textId="1194A4A8" w:rsidR="00DF2A56" w:rsidRDefault="00DF2A56" w:rsidP="008B7E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</w:t>
            </w:r>
            <w:r>
              <w:rPr>
                <w:b/>
                <w:bCs/>
              </w:rPr>
              <w:t>标识</w:t>
            </w:r>
          </w:p>
        </w:tc>
        <w:tc>
          <w:tcPr>
            <w:tcW w:w="6853" w:type="dxa"/>
            <w:shd w:val="clear" w:color="auto" w:fill="D9D9D9"/>
          </w:tcPr>
          <w:p w14:paraId="2F86D252" w14:textId="14F55646" w:rsidR="00DF2A56" w:rsidRDefault="00DF2A56" w:rsidP="008B7E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DF2A56" w:rsidRPr="00232B12" w14:paraId="59F562D2" w14:textId="77777777" w:rsidTr="008B7E09">
        <w:tc>
          <w:tcPr>
            <w:tcW w:w="1647" w:type="dxa"/>
          </w:tcPr>
          <w:p w14:paraId="336F4CEA" w14:textId="602BC805" w:rsidR="00DF2A56" w:rsidRDefault="00DF2A56" w:rsidP="008B7E09">
            <w:r>
              <w:rPr>
                <w:rFonts w:hint="eastAsia"/>
              </w:rPr>
              <w:t>星号</w:t>
            </w:r>
            <w:r>
              <w:t>*</w:t>
            </w:r>
          </w:p>
        </w:tc>
        <w:tc>
          <w:tcPr>
            <w:tcW w:w="6853" w:type="dxa"/>
          </w:tcPr>
          <w:p w14:paraId="4FE687D2" w14:textId="35D6168E" w:rsidR="00DF2A56" w:rsidRDefault="00DF2A56" w:rsidP="00FD3B21">
            <w:r>
              <w:rPr>
                <w:rFonts w:hint="eastAsia"/>
              </w:rPr>
              <w:t>优先级</w:t>
            </w:r>
            <w:r>
              <w:t>低</w:t>
            </w:r>
            <w:r>
              <w:rPr>
                <w:rFonts w:hint="eastAsia"/>
              </w:rPr>
              <w:t>，</w:t>
            </w:r>
            <w:r>
              <w:t>需要</w:t>
            </w:r>
            <w:r>
              <w:rPr>
                <w:rFonts w:hint="eastAsia"/>
              </w:rPr>
              <w:t>进一步</w:t>
            </w:r>
            <w:r w:rsidR="00FD3B21">
              <w:rPr>
                <w:rFonts w:hint="eastAsia"/>
              </w:rPr>
              <w:t>确定是否</w:t>
            </w:r>
            <w:r w:rsidR="00FD3B21">
              <w:t>需要的策划方向或内容</w:t>
            </w:r>
          </w:p>
        </w:tc>
      </w:tr>
      <w:tr w:rsidR="00DF2A56" w:rsidRPr="00232B12" w14:paraId="602E4288" w14:textId="77777777" w:rsidTr="008B7E09">
        <w:tc>
          <w:tcPr>
            <w:tcW w:w="1647" w:type="dxa"/>
          </w:tcPr>
          <w:p w14:paraId="087A7309" w14:textId="77777777" w:rsidR="00DF2A56" w:rsidRDefault="00DF2A56" w:rsidP="008B7E09"/>
        </w:tc>
        <w:tc>
          <w:tcPr>
            <w:tcW w:w="6853" w:type="dxa"/>
          </w:tcPr>
          <w:p w14:paraId="5C9BCDAD" w14:textId="77777777" w:rsidR="00DF2A56" w:rsidRDefault="00DF2A56" w:rsidP="008B7E09"/>
        </w:tc>
      </w:tr>
    </w:tbl>
    <w:p w14:paraId="52DCA649" w14:textId="77777777" w:rsidR="00DF2A56" w:rsidRDefault="00DF2A56"/>
    <w:p w14:paraId="4315D6C4" w14:textId="77777777" w:rsidR="00DF2A56" w:rsidRDefault="00DF2A56"/>
    <w:p w14:paraId="7C459E73" w14:textId="77777777" w:rsidR="00F503F6" w:rsidRDefault="008F0430">
      <w:pPr>
        <w:pStyle w:val="1"/>
        <w:ind w:left="656" w:hanging="656"/>
      </w:pPr>
      <w:r>
        <w:rPr>
          <w:rFonts w:hint="eastAsia"/>
        </w:rPr>
        <w:t>简介</w:t>
      </w:r>
      <w:bookmarkEnd w:id="11"/>
    </w:p>
    <w:p w14:paraId="15DCA667" w14:textId="77777777" w:rsidR="00A24E1C" w:rsidRDefault="008F0430">
      <w:r>
        <w:rPr>
          <w:rFonts w:hint="eastAsia"/>
          <w:b/>
          <w:bCs/>
        </w:rPr>
        <w:t>核心玩法：</w:t>
      </w:r>
      <w:r w:rsidR="003A4C6F">
        <w:rPr>
          <w:rFonts w:hint="eastAsia"/>
        </w:rPr>
        <w:t>飞行射击</w:t>
      </w:r>
      <w:r w:rsidR="003A4C6F">
        <w:rPr>
          <w:rFonts w:hint="eastAsia"/>
        </w:rPr>
        <w:t xml:space="preserve"> *</w:t>
      </w:r>
      <w:r w:rsidR="003A4C6F">
        <w:t xml:space="preserve"> </w:t>
      </w:r>
      <w:r w:rsidR="003A4C6F">
        <w:t>闯关推图</w:t>
      </w:r>
      <w:r w:rsidR="003A4C6F">
        <w:rPr>
          <w:rFonts w:hint="eastAsia"/>
        </w:rPr>
        <w:t xml:space="preserve"> </w:t>
      </w:r>
      <w:r w:rsidR="00A24E1C">
        <w:t xml:space="preserve">* </w:t>
      </w:r>
      <w:r w:rsidR="00251C5C">
        <w:rPr>
          <w:rFonts w:hint="eastAsia"/>
        </w:rPr>
        <w:t>捕获收集</w:t>
      </w:r>
      <w:r>
        <w:rPr>
          <w:rFonts w:hint="eastAsia"/>
        </w:rPr>
        <w:t>。</w:t>
      </w:r>
    </w:p>
    <w:p w14:paraId="4CE88460" w14:textId="77777777" w:rsidR="00DA6DA1" w:rsidRDefault="008F0430">
      <w:pPr>
        <w:rPr>
          <w:ins w:id="13" w:author="Stephen Zhou" w:date="2013-11-25T20:36:00Z"/>
          <w:b/>
          <w:bCs/>
        </w:rPr>
      </w:pPr>
      <w:r>
        <w:rPr>
          <w:rFonts w:hint="eastAsia"/>
          <w:b/>
          <w:bCs/>
        </w:rPr>
        <w:t>创新亮点：</w:t>
      </w:r>
    </w:p>
    <w:p w14:paraId="0F2B313E" w14:textId="2486E30B" w:rsidR="001C3C40" w:rsidRDefault="00BF42D4">
      <w:pPr>
        <w:pStyle w:val="a7"/>
        <w:numPr>
          <w:ilvl w:val="0"/>
          <w:numId w:val="6"/>
        </w:numPr>
        <w:ind w:firstLineChars="0"/>
        <w:pPrChange w:id="14" w:author="Stephen Zhou" w:date="2013-11-25T20:37:00Z">
          <w:pPr/>
        </w:pPrChange>
      </w:pPr>
      <w:r>
        <w:rPr>
          <w:rFonts w:hint="eastAsia"/>
        </w:rPr>
        <w:t>粘粘手</w:t>
      </w:r>
      <w:r>
        <w:t>捕猎</w:t>
      </w:r>
      <w:ins w:id="15" w:author="Stephen Zhou" w:date="2013-11-27T14:20:00Z">
        <w:r w:rsidR="00C4472F">
          <w:rPr>
            <w:rFonts w:hint="eastAsia"/>
          </w:rPr>
          <w:t>。</w:t>
        </w:r>
      </w:ins>
      <w:r w:rsidR="002A73B4">
        <w:rPr>
          <w:rFonts w:hint="eastAsia"/>
        </w:rPr>
        <w:t>在</w:t>
      </w:r>
      <w:r w:rsidR="002A73B4">
        <w:t>游戏中，可以捕获任意敌机转为己用</w:t>
      </w:r>
      <w:r>
        <w:rPr>
          <w:rFonts w:hint="eastAsia"/>
        </w:rPr>
        <w:t>，</w:t>
      </w:r>
      <w:r>
        <w:t>手感如</w:t>
      </w:r>
      <w:r>
        <w:rPr>
          <w:rFonts w:hint="eastAsia"/>
        </w:rPr>
        <w:t>儿童</w:t>
      </w:r>
      <w:r>
        <w:t>玩具粘粘手</w:t>
      </w:r>
      <w:r w:rsidR="00BA250B">
        <w:rPr>
          <w:rFonts w:hint="eastAsia"/>
        </w:rPr>
        <w:t>。</w:t>
      </w:r>
    </w:p>
    <w:p w14:paraId="7672F9EE" w14:textId="6E79AA84" w:rsidR="00BF42D4" w:rsidRDefault="00BF42D4" w:rsidP="00BF42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部署僚机。捕获</w:t>
      </w:r>
      <w:r>
        <w:t>的</w:t>
      </w:r>
      <w:r>
        <w:rPr>
          <w:rFonts w:hint="eastAsia"/>
        </w:rPr>
        <w:t>战机</w:t>
      </w:r>
      <w:r>
        <w:t>可用作僚机，功能各异，</w:t>
      </w:r>
      <w:r w:rsidR="002F3183">
        <w:rPr>
          <w:rFonts w:hint="eastAsia"/>
        </w:rPr>
        <w:t>有</w:t>
      </w:r>
      <w:r w:rsidR="002F3183">
        <w:t>沙盒性。</w:t>
      </w:r>
    </w:p>
    <w:p w14:paraId="560D5D4A" w14:textId="4F06B203" w:rsidR="00D9085B" w:rsidRDefault="00D9085B" w:rsidP="00BF42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派遣机队探险。派遣</w:t>
      </w:r>
      <w:r>
        <w:t>一定组合的战机去</w:t>
      </w:r>
      <w:r>
        <w:rPr>
          <w:rFonts w:hint="eastAsia"/>
        </w:rPr>
        <w:t>探险</w:t>
      </w:r>
      <w:r>
        <w:t>，成功后</w:t>
      </w:r>
      <w:r>
        <w:rPr>
          <w:rFonts w:hint="eastAsia"/>
        </w:rPr>
        <w:t>开启</w:t>
      </w:r>
      <w:r>
        <w:t>新的支线关卡。</w:t>
      </w:r>
    </w:p>
    <w:p w14:paraId="112ACCCC" w14:textId="56C4010E" w:rsidR="00F503F6" w:rsidRDefault="00A24E1C">
      <w:pPr>
        <w:rPr>
          <w:b/>
          <w:bCs/>
        </w:rPr>
      </w:pPr>
      <w:r>
        <w:rPr>
          <w:rFonts w:hint="eastAsia"/>
          <w:b/>
          <w:bCs/>
        </w:rPr>
        <w:t>产品</w:t>
      </w:r>
      <w:r>
        <w:rPr>
          <w:b/>
          <w:bCs/>
        </w:rPr>
        <w:t>定位</w:t>
      </w:r>
      <w:r w:rsidR="008F0430">
        <w:rPr>
          <w:rFonts w:hint="eastAsia"/>
          <w:b/>
          <w:bCs/>
        </w:rPr>
        <w:t>：</w:t>
      </w:r>
      <w:r w:rsidR="002A73B4">
        <w:rPr>
          <w:rFonts w:hint="eastAsia"/>
        </w:rPr>
        <w:t>借飞行射击游戏</w:t>
      </w:r>
      <w:r w:rsidR="002A73B4">
        <w:t>的东风</w:t>
      </w:r>
      <w:r w:rsidR="007D34F6">
        <w:rPr>
          <w:rFonts w:hint="eastAsia"/>
        </w:rPr>
        <w:t>，</w:t>
      </w:r>
      <w:r w:rsidR="007D34F6">
        <w:t>广泛借鉴市面上优秀作品的优点并加以</w:t>
      </w:r>
      <w:r w:rsidR="007D34F6">
        <w:rPr>
          <w:rFonts w:hint="eastAsia"/>
        </w:rPr>
        <w:t>微创新</w:t>
      </w:r>
      <w:r w:rsidR="002A73B4">
        <w:t>。中轻度</w:t>
      </w:r>
      <w:r w:rsidR="002A73B4">
        <w:rPr>
          <w:rFonts w:hint="eastAsia"/>
        </w:rPr>
        <w:lastRenderedPageBreak/>
        <w:t>休闲游戏。用户群</w:t>
      </w:r>
      <w:r w:rsidR="002A73B4">
        <w:t>与《雷霆战机》《全民</w:t>
      </w:r>
      <w:r w:rsidR="002A73B4">
        <w:rPr>
          <w:rFonts w:hint="eastAsia"/>
        </w:rPr>
        <w:t>打</w:t>
      </w:r>
      <w:r w:rsidR="002A73B4">
        <w:t>飞机》</w:t>
      </w:r>
      <w:r w:rsidR="002A73B4">
        <w:rPr>
          <w:rFonts w:hint="eastAsia"/>
        </w:rPr>
        <w:t>重合</w:t>
      </w:r>
      <w:r w:rsidR="002A73B4">
        <w:t>。</w:t>
      </w:r>
      <w:r w:rsidR="002A73B4">
        <w:rPr>
          <w:rFonts w:hint="eastAsia"/>
        </w:rPr>
        <w:t>全</w:t>
      </w:r>
      <w:r w:rsidR="002A73B4">
        <w:t>渠道发布。</w:t>
      </w:r>
      <w:r w:rsidR="00BA250B">
        <w:rPr>
          <w:rFonts w:hint="eastAsia"/>
        </w:rPr>
        <w:t>相比于越来越</w:t>
      </w:r>
      <w:r w:rsidR="00BA250B">
        <w:t>趋向于</w:t>
      </w:r>
      <w:r w:rsidR="00BA250B">
        <w:rPr>
          <w:rFonts w:hint="eastAsia"/>
        </w:rPr>
        <w:t>3</w:t>
      </w:r>
      <w:r w:rsidR="00BA250B">
        <w:t>D</w:t>
      </w:r>
      <w:r w:rsidR="00BA250B">
        <w:t>的跑酷游戏，飞行射击游戏的</w:t>
      </w:r>
      <w:r w:rsidR="00BA250B">
        <w:rPr>
          <w:rFonts w:hint="eastAsia"/>
        </w:rPr>
        <w:t>市场标准</w:t>
      </w:r>
      <w:r w:rsidR="00BA250B">
        <w:t>更低</w:t>
      </w:r>
      <w:r w:rsidR="00BA250B">
        <w:rPr>
          <w:rFonts w:hint="eastAsia"/>
        </w:rPr>
        <w:t>，</w:t>
      </w:r>
      <w:r w:rsidR="00BA250B">
        <w:t>玩法创新点更容易挖掘</w:t>
      </w:r>
      <w:r w:rsidR="00BA250B">
        <w:rPr>
          <w:rFonts w:hint="eastAsia"/>
        </w:rPr>
        <w:t>，</w:t>
      </w:r>
      <w:r w:rsidR="00BA250B">
        <w:t>更容易做出特色。</w:t>
      </w:r>
    </w:p>
    <w:p w14:paraId="2BF698AF" w14:textId="3F5FB772" w:rsidR="00F503F6" w:rsidRDefault="008F0430">
      <w:r>
        <w:rPr>
          <w:rFonts w:hint="eastAsia"/>
          <w:b/>
          <w:bCs/>
        </w:rPr>
        <w:t>运营</w:t>
      </w:r>
      <w:r>
        <w:rPr>
          <w:b/>
          <w:bCs/>
        </w:rPr>
        <w:t>预测</w:t>
      </w:r>
      <w:r>
        <w:rPr>
          <w:rFonts w:hint="eastAsia"/>
          <w:b/>
          <w:bCs/>
        </w:rPr>
        <w:t>：</w:t>
      </w:r>
      <w:r w:rsidR="00F5677A">
        <w:rPr>
          <w:rFonts w:hint="eastAsia"/>
        </w:rPr>
        <w:t>依靠</w:t>
      </w:r>
      <w:r w:rsidR="00F5677A">
        <w:t>产品创新和趣味性，</w:t>
      </w:r>
      <w:r w:rsidR="002A73B4">
        <w:t>做强</w:t>
      </w:r>
      <w:r w:rsidR="002A73B4">
        <w:rPr>
          <w:rFonts w:hint="eastAsia"/>
        </w:rPr>
        <w:t>分享</w:t>
      </w:r>
      <w:r w:rsidR="002A73B4">
        <w:t>传播功能。</w:t>
      </w:r>
      <w:r w:rsidR="00F5677A">
        <w:rPr>
          <w:rFonts w:hint="eastAsia"/>
        </w:rPr>
        <w:t>辅之以</w:t>
      </w:r>
      <w:r w:rsidR="00F5677A">
        <w:t>软文营销，媒体合作，甚至</w:t>
      </w:r>
      <w:r w:rsidR="00D9085B">
        <w:rPr>
          <w:rFonts w:hint="eastAsia"/>
        </w:rPr>
        <w:t>应用</w:t>
      </w:r>
      <w:r w:rsidR="00F5677A">
        <w:t>市场推荐。</w:t>
      </w:r>
    </w:p>
    <w:p w14:paraId="2E4C46C5" w14:textId="77777777" w:rsidR="00F013B9" w:rsidRDefault="008F0430" w:rsidP="00F013B9">
      <w:pPr>
        <w:pStyle w:val="1"/>
        <w:ind w:left="656" w:hanging="656"/>
      </w:pPr>
      <w:r>
        <w:rPr>
          <w:rFonts w:hint="eastAsia"/>
        </w:rPr>
        <w:t>界面</w:t>
      </w:r>
      <w:r>
        <w:t>流程</w:t>
      </w:r>
    </w:p>
    <w:p w14:paraId="1C1679B2" w14:textId="5D513A0E" w:rsidR="003579AE" w:rsidRPr="003579AE" w:rsidRDefault="003579AE" w:rsidP="003579AE">
      <w:r>
        <w:t>只需要</w:t>
      </w:r>
      <w:r>
        <w:t>5</w:t>
      </w:r>
      <w:r>
        <w:t>界面</w:t>
      </w:r>
    </w:p>
    <w:p w14:paraId="3F43BB33" w14:textId="1E25FF5C" w:rsidR="00F503F6" w:rsidRDefault="00F5677A" w:rsidP="003579AE">
      <w:pPr>
        <w:pStyle w:val="2"/>
        <w:ind w:left="825" w:hanging="825"/>
      </w:pPr>
      <w:r>
        <w:rPr>
          <w:rFonts w:hint="eastAsia"/>
        </w:rPr>
        <w:t>阵容</w:t>
      </w:r>
      <w:r w:rsidR="00120893">
        <w:t>界面</w:t>
      </w:r>
      <w:r>
        <w:rPr>
          <w:rFonts w:hint="eastAsia"/>
        </w:rPr>
        <w:t>（</w:t>
      </w:r>
      <w:r>
        <w:t>导航界面</w:t>
      </w:r>
      <w:r>
        <w:rPr>
          <w:rFonts w:hint="eastAsia"/>
        </w:rPr>
        <w:t>）</w:t>
      </w:r>
    </w:p>
    <w:p w14:paraId="6753560C" w14:textId="32595E69" w:rsidR="003579AE" w:rsidRDefault="003579AE" w:rsidP="003579AE">
      <w:r>
        <w:rPr>
          <w:rFonts w:hint="eastAsia"/>
        </w:rPr>
        <w:t>有导向</w:t>
      </w:r>
      <w:r w:rsidR="00C467FE">
        <w:rPr>
          <w:rFonts w:hint="eastAsia"/>
        </w:rPr>
        <w:t>机库</w:t>
      </w:r>
      <w:r>
        <w:rPr>
          <w:rFonts w:hint="eastAsia"/>
        </w:rPr>
        <w:t>界面</w:t>
      </w:r>
      <w:r w:rsidR="00C467FE">
        <w:rPr>
          <w:rFonts w:hint="eastAsia"/>
        </w:rPr>
        <w:t>、</w:t>
      </w:r>
      <w:r w:rsidR="00C467FE">
        <w:t>关卡界面</w:t>
      </w:r>
      <w:r>
        <w:t>的</w:t>
      </w:r>
      <w:r>
        <w:rPr>
          <w:rFonts w:hint="eastAsia"/>
        </w:rPr>
        <w:t>入口</w:t>
      </w:r>
      <w:r>
        <w:t>。</w:t>
      </w:r>
    </w:p>
    <w:p w14:paraId="2A8C2964" w14:textId="75E133E9" w:rsidR="00A635C2" w:rsidRPr="003579AE" w:rsidRDefault="00A635C2" w:rsidP="003579AE">
      <w:r>
        <w:rPr>
          <w:noProof/>
        </w:rPr>
        <w:drawing>
          <wp:inline distT="0" distB="0" distL="0" distR="0" wp14:anchorId="5B9179F0" wp14:editId="76FFD59C">
            <wp:extent cx="2762250" cy="481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BDD0" w14:textId="52A92B64" w:rsidR="00120893" w:rsidRDefault="00120893" w:rsidP="003579AE">
      <w:pPr>
        <w:pStyle w:val="2"/>
        <w:ind w:left="825" w:hanging="825"/>
      </w:pPr>
      <w:r>
        <w:rPr>
          <w:rFonts w:hint="eastAsia"/>
        </w:rPr>
        <w:lastRenderedPageBreak/>
        <w:t>机库</w:t>
      </w:r>
      <w:r>
        <w:t>界面</w:t>
      </w:r>
    </w:p>
    <w:p w14:paraId="4D79977E" w14:textId="630EAA52" w:rsidR="00A635C2" w:rsidRPr="00A635C2" w:rsidRDefault="00EA25FB" w:rsidP="00A635C2">
      <w:r>
        <w:rPr>
          <w:noProof/>
        </w:rPr>
        <w:drawing>
          <wp:inline distT="0" distB="0" distL="0" distR="0" wp14:anchorId="7C28E914" wp14:editId="4882AE6F">
            <wp:extent cx="2581275" cy="4229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B1DE" w14:textId="32C22D29" w:rsidR="00120893" w:rsidRDefault="00120893" w:rsidP="003579AE">
      <w:pPr>
        <w:pStyle w:val="2"/>
        <w:ind w:left="825" w:hanging="825"/>
      </w:pPr>
      <w:r>
        <w:rPr>
          <w:rFonts w:hint="eastAsia"/>
        </w:rPr>
        <w:t>关卡</w:t>
      </w:r>
      <w:r>
        <w:t>界面</w:t>
      </w:r>
      <w:r w:rsidR="003579AE">
        <w:rPr>
          <w:rFonts w:hint="eastAsia"/>
        </w:rPr>
        <w:t>（</w:t>
      </w:r>
      <w:r w:rsidR="003579AE">
        <w:t>挂机界面</w:t>
      </w:r>
      <w:r w:rsidR="003579AE">
        <w:rPr>
          <w:rFonts w:hint="eastAsia"/>
        </w:rPr>
        <w:t>）</w:t>
      </w:r>
    </w:p>
    <w:p w14:paraId="74E8887E" w14:textId="37224DB4" w:rsidR="003579AE" w:rsidRDefault="003579AE" w:rsidP="003579AE">
      <w:r>
        <w:rPr>
          <w:rFonts w:hint="eastAsia"/>
        </w:rPr>
        <w:t>既然</w:t>
      </w:r>
      <w:r>
        <w:t>是挂机界面，那</w:t>
      </w:r>
      <w:r>
        <w:rPr>
          <w:rFonts w:hint="eastAsia"/>
        </w:rPr>
        <w:t>最好能</w:t>
      </w:r>
      <w:r>
        <w:t>和阵容界面结合起来</w:t>
      </w:r>
      <w:r>
        <w:rPr>
          <w:rFonts w:hint="eastAsia"/>
        </w:rPr>
        <w:t>。</w:t>
      </w:r>
    </w:p>
    <w:p w14:paraId="4FB2B150" w14:textId="75D8AAD3" w:rsidR="00A635C2" w:rsidRPr="003579AE" w:rsidRDefault="00A635C2" w:rsidP="003579AE">
      <w:r>
        <w:rPr>
          <w:noProof/>
        </w:rPr>
        <w:lastRenderedPageBreak/>
        <w:drawing>
          <wp:inline distT="0" distB="0" distL="0" distR="0" wp14:anchorId="141E4595" wp14:editId="68603261">
            <wp:extent cx="2695575" cy="444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795D" w14:textId="413FDDBD" w:rsidR="00120893" w:rsidRDefault="00120893" w:rsidP="003579AE">
      <w:pPr>
        <w:pStyle w:val="2"/>
        <w:ind w:left="825" w:hanging="825"/>
      </w:pPr>
      <w:r>
        <w:rPr>
          <w:rFonts w:hint="eastAsia"/>
        </w:rPr>
        <w:t>游戏</w:t>
      </w:r>
      <w:r>
        <w:t>界面</w:t>
      </w:r>
      <w:r w:rsidR="00F5677A">
        <w:rPr>
          <w:rFonts w:hint="eastAsia"/>
        </w:rPr>
        <w:t>（</w:t>
      </w:r>
      <w:r w:rsidR="00F5677A">
        <w:t>核心界面）</w:t>
      </w:r>
    </w:p>
    <w:p w14:paraId="7FBD3413" w14:textId="601B650A" w:rsidR="00120893" w:rsidRDefault="003579AE" w:rsidP="00BC11F1">
      <w:r>
        <w:rPr>
          <w:rFonts w:hint="eastAsia"/>
        </w:rPr>
        <w:t>可以</w:t>
      </w:r>
      <w:r>
        <w:t>中途退出，保留僚机，带走刚捕获的敌机</w:t>
      </w:r>
      <w:r>
        <w:rPr>
          <w:rFonts w:hint="eastAsia"/>
        </w:rPr>
        <w:t>，</w:t>
      </w:r>
      <w:r>
        <w:t>方便玩家捕猎。</w:t>
      </w:r>
    </w:p>
    <w:p w14:paraId="2987AC8D" w14:textId="0540AD2E" w:rsidR="00C467FE" w:rsidRDefault="00C467FE" w:rsidP="00BC11F1">
      <w:r>
        <w:rPr>
          <w:rFonts w:hint="eastAsia"/>
        </w:rPr>
        <w:t>死亡</w:t>
      </w:r>
      <w:r>
        <w:t>后弹出复活面板，每日第一次免费。不够</w:t>
      </w:r>
      <w:r>
        <w:rPr>
          <w:rFonts w:hint="eastAsia"/>
        </w:rPr>
        <w:t>的话</w:t>
      </w:r>
      <w:r>
        <w:t>按渠道进行充值引导。</w:t>
      </w:r>
    </w:p>
    <w:p w14:paraId="261BD339" w14:textId="002B64E2" w:rsidR="003579AE" w:rsidRPr="00120893" w:rsidRDefault="003579AE" w:rsidP="003579AE">
      <w:pPr>
        <w:pStyle w:val="2"/>
        <w:ind w:left="825" w:hanging="825"/>
      </w:pPr>
      <w:r>
        <w:t>结算界面</w:t>
      </w:r>
    </w:p>
    <w:p w14:paraId="64A769F0" w14:textId="61076CDF" w:rsidR="00385C36" w:rsidRDefault="003579AE" w:rsidP="003579AE">
      <w:r>
        <w:t>可以导向机库界面（查看猎物）、关卡界面</w:t>
      </w:r>
      <w:r>
        <w:rPr>
          <w:rFonts w:hint="eastAsia"/>
        </w:rPr>
        <w:t>（</w:t>
      </w:r>
      <w:r>
        <w:t>下一步）、游戏界面</w:t>
      </w:r>
      <w:r>
        <w:rPr>
          <w:rFonts w:hint="eastAsia"/>
        </w:rPr>
        <w:t>（</w:t>
      </w:r>
      <w:r>
        <w:t>重玩）。</w:t>
      </w:r>
    </w:p>
    <w:p w14:paraId="102D2320" w14:textId="77777777" w:rsidR="003579AE" w:rsidRPr="00385C36" w:rsidRDefault="003579AE">
      <w:pPr>
        <w:numPr>
          <w:ins w:id="16" w:author="dbds" w:date="2013-10-25T10:29:00Z"/>
        </w:numPr>
        <w:rPr>
          <w:ins w:id="17" w:author="dbds" w:date="2013-10-25T10:28:00Z"/>
        </w:rPr>
        <w:pPrChange w:id="18" w:author="Stephen Zhou" w:date="2013-11-27T13:09:00Z">
          <w:pPr/>
        </w:pPrChange>
      </w:pPr>
    </w:p>
    <w:p w14:paraId="0597FC06" w14:textId="77777777" w:rsidR="00F503F6" w:rsidRDefault="00F503F6">
      <w:pPr>
        <w:rPr>
          <w:del w:id="19" w:author="dbds" w:date="2013-10-25T10:28:00Z"/>
        </w:rPr>
      </w:pPr>
    </w:p>
    <w:p w14:paraId="32AC31DF" w14:textId="77777777" w:rsidR="00F503F6" w:rsidDel="004D49AE" w:rsidRDefault="008F0430">
      <w:pPr>
        <w:pStyle w:val="1"/>
        <w:ind w:left="656" w:hanging="656"/>
        <w:rPr>
          <w:del w:id="20" w:author="Stephen Zhou" w:date="2013-10-25T15:28:00Z"/>
        </w:rPr>
      </w:pPr>
      <w:del w:id="21" w:author="Stephen Zhou" w:date="2013-10-25T15:28:00Z">
        <w:r w:rsidDel="004D49AE">
          <w:rPr>
            <w:rFonts w:hint="eastAsia"/>
          </w:rPr>
          <w:delText>重要术语</w:delText>
        </w:r>
        <w:r w:rsidDel="004D49AE">
          <w:delText>及代号</w:delText>
        </w:r>
        <w:r w:rsidDel="004D49AE">
          <w:rPr>
            <w:rFonts w:hint="eastAsia"/>
          </w:rPr>
          <w:delText>约定</w:delText>
        </w:r>
      </w:del>
    </w:p>
    <w:p w14:paraId="1301FAA0" w14:textId="77777777" w:rsidR="00F503F6" w:rsidRDefault="004A4C84">
      <w:pPr>
        <w:pStyle w:val="1"/>
        <w:ind w:left="656" w:hanging="656"/>
      </w:pPr>
      <w:r>
        <w:rPr>
          <w:rFonts w:hint="eastAsia"/>
        </w:rPr>
        <w:t>核心玩法</w:t>
      </w:r>
    </w:p>
    <w:p w14:paraId="4DF891F5" w14:textId="77777777" w:rsidR="002B110E" w:rsidRPr="002B110E" w:rsidRDefault="002B110E" w:rsidP="002B110E">
      <w:r w:rsidRPr="002B110E">
        <w:rPr>
          <w:noProof/>
        </w:rPr>
        <w:drawing>
          <wp:inline distT="0" distB="0" distL="0" distR="0" wp14:anchorId="1A7C8341" wp14:editId="6D6FE6BA">
            <wp:extent cx="3386070" cy="6010275"/>
            <wp:effectExtent l="0" t="0" r="5080" b="0"/>
            <wp:docPr id="1" name="图片 1" descr="D:\Morln\Labs\Shooter\原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rln\Labs\Shooter\原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72" cy="601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48EE" w14:textId="77777777" w:rsidR="003101CA" w:rsidRDefault="003101CA">
      <w:pPr>
        <w:pStyle w:val="2"/>
        <w:ind w:left="825" w:hanging="825"/>
      </w:pPr>
      <w:r>
        <w:rPr>
          <w:rFonts w:hint="eastAsia"/>
        </w:rPr>
        <w:t>飞行射击</w:t>
      </w:r>
    </w:p>
    <w:p w14:paraId="436EC600" w14:textId="3CC89529" w:rsidR="003101CA" w:rsidRDefault="003101CA" w:rsidP="003101CA">
      <w:r>
        <w:rPr>
          <w:rFonts w:hint="eastAsia"/>
        </w:rPr>
        <w:t>技巧性</w:t>
      </w:r>
      <w:r w:rsidR="00C467FE">
        <w:rPr>
          <w:rFonts w:hint="eastAsia"/>
        </w:rPr>
        <w:t>比</w:t>
      </w:r>
      <w:r w:rsidR="00C467FE">
        <w:t>《雷霆战机》</w:t>
      </w:r>
      <w:r w:rsidR="00C467FE">
        <w:rPr>
          <w:rFonts w:hint="eastAsia"/>
        </w:rPr>
        <w:t>再</w:t>
      </w:r>
      <w:r w:rsidR="00C467FE">
        <w:t>弱一点以接近更广大的用户</w:t>
      </w:r>
      <w:r>
        <w:t>。主角</w:t>
      </w:r>
      <w:r>
        <w:rPr>
          <w:rFonts w:hint="eastAsia"/>
        </w:rPr>
        <w:t>的防御</w:t>
      </w:r>
      <w:r>
        <w:t>碰撞</w:t>
      </w:r>
      <w:r>
        <w:rPr>
          <w:rFonts w:hint="eastAsia"/>
        </w:rPr>
        <w:t>体是</w:t>
      </w:r>
      <w:r>
        <w:t>一个小</w:t>
      </w:r>
      <w:r>
        <w:rPr>
          <w:rFonts w:hint="eastAsia"/>
        </w:rPr>
        <w:t>光点</w:t>
      </w:r>
      <w:r>
        <w:t>。</w:t>
      </w:r>
    </w:p>
    <w:p w14:paraId="62DAF14C" w14:textId="245B35F0" w:rsidR="00CB79F8" w:rsidRDefault="00C467FE" w:rsidP="00C467FE">
      <w:pPr>
        <w:pStyle w:val="3"/>
        <w:ind w:left="378" w:hanging="378"/>
      </w:pPr>
      <w:r>
        <w:rPr>
          <w:rFonts w:hint="eastAsia"/>
        </w:rPr>
        <w:t>敌军</w:t>
      </w:r>
    </w:p>
    <w:p w14:paraId="151C6A1D" w14:textId="5EE9DE75" w:rsidR="00C467FE" w:rsidRPr="00C467FE" w:rsidRDefault="00C467FE" w:rsidP="00C467FE">
      <w:r>
        <w:rPr>
          <w:rFonts w:hint="eastAsia"/>
        </w:rPr>
        <w:t>敌军</w:t>
      </w:r>
      <w:r>
        <w:t>大部分是普通战机，在某些关卡的最后一波</w:t>
      </w:r>
      <w:r>
        <w:rPr>
          <w:rFonts w:hint="eastAsia"/>
        </w:rPr>
        <w:t>是</w:t>
      </w:r>
      <w:r>
        <w:t>BOSS</w:t>
      </w:r>
      <w:r>
        <w:t>。</w:t>
      </w:r>
    </w:p>
    <w:p w14:paraId="0BAECB4A" w14:textId="77777777" w:rsidR="003101CA" w:rsidRDefault="003101CA" w:rsidP="003101CA">
      <w:pPr>
        <w:pStyle w:val="3"/>
        <w:ind w:left="378" w:hanging="378"/>
      </w:pPr>
      <w:commentRangeStart w:id="22"/>
      <w:r>
        <w:rPr>
          <w:rFonts w:hint="eastAsia"/>
        </w:rPr>
        <w:lastRenderedPageBreak/>
        <w:t>僚机</w:t>
      </w:r>
      <w:commentRangeEnd w:id="22"/>
      <w:r w:rsidR="002B110E">
        <w:rPr>
          <w:rStyle w:val="a9"/>
          <w:b w:val="0"/>
          <w:bCs w:val="0"/>
        </w:rPr>
        <w:commentReference w:id="22"/>
      </w:r>
    </w:p>
    <w:p w14:paraId="4BB98ED4" w14:textId="77777777" w:rsidR="003101CA" w:rsidRDefault="002B110E" w:rsidP="003101CA">
      <w:r>
        <w:rPr>
          <w:rFonts w:hint="eastAsia"/>
        </w:rPr>
        <w:t>通过</w:t>
      </w:r>
      <w:r>
        <w:t>捕猎抢夺的</w:t>
      </w:r>
      <w:r>
        <w:rPr>
          <w:rFonts w:hint="eastAsia"/>
        </w:rPr>
        <w:t>战机</w:t>
      </w:r>
      <w:r>
        <w:t>，可以用来做僚机</w:t>
      </w:r>
      <w:r>
        <w:rPr>
          <w:rFonts w:hint="eastAsia"/>
        </w:rPr>
        <w:t>加入</w:t>
      </w:r>
      <w:r>
        <w:t>我军</w:t>
      </w:r>
      <w:r>
        <w:rPr>
          <w:rFonts w:hint="eastAsia"/>
        </w:rPr>
        <w:t>，</w:t>
      </w:r>
      <w:r w:rsidR="00AC5D9F">
        <w:t>以</w:t>
      </w:r>
      <w:r w:rsidR="00AC5D9F">
        <w:rPr>
          <w:rFonts w:hint="eastAsia"/>
        </w:rPr>
        <w:t>获得</w:t>
      </w:r>
      <w:r>
        <w:t>各种技能</w:t>
      </w:r>
      <w:r w:rsidR="00874A7F">
        <w:rPr>
          <w:rFonts w:hint="eastAsia"/>
        </w:rPr>
        <w:t>（如</w:t>
      </w:r>
      <w:r w:rsidR="00874A7F">
        <w:t>加血战机）</w:t>
      </w:r>
      <w:r w:rsidR="00AC5D9F">
        <w:rPr>
          <w:rFonts w:hint="eastAsia"/>
        </w:rPr>
        <w:t>，</w:t>
      </w:r>
      <w:r w:rsidR="00AC5D9F">
        <w:t>额外攻击弹道</w:t>
      </w:r>
      <w:r>
        <w:t>。</w:t>
      </w:r>
    </w:p>
    <w:p w14:paraId="28A936A8" w14:textId="7B511781" w:rsidR="003101CA" w:rsidRDefault="00EF7BB5" w:rsidP="003101CA">
      <w:r>
        <w:rPr>
          <w:rFonts w:hint="eastAsia"/>
        </w:rPr>
        <w:t>几乎</w:t>
      </w:r>
      <w:r>
        <w:t>所有</w:t>
      </w:r>
      <w:r>
        <w:rPr>
          <w:rFonts w:hint="eastAsia"/>
        </w:rPr>
        <w:t>僚机</w:t>
      </w:r>
      <w:r>
        <w:t>都有攻击</w:t>
      </w:r>
      <w:r>
        <w:rPr>
          <w:rFonts w:hint="eastAsia"/>
        </w:rPr>
        <w:t>。不过很多</w:t>
      </w:r>
      <w:r>
        <w:t>战机的武器只是</w:t>
      </w:r>
      <w:r>
        <w:rPr>
          <w:rFonts w:hint="eastAsia"/>
        </w:rPr>
        <w:t>用来</w:t>
      </w:r>
      <w:r>
        <w:t>自卫</w:t>
      </w:r>
      <w:r>
        <w:rPr>
          <w:rFonts w:hint="eastAsia"/>
        </w:rPr>
        <w:t>的</w:t>
      </w:r>
      <w:r>
        <w:t>，</w:t>
      </w:r>
      <w:r w:rsidRPr="003101CA">
        <w:rPr>
          <w:rFonts w:hint="eastAsia"/>
        </w:rPr>
        <w:t xml:space="preserve"> </w:t>
      </w:r>
      <w:r>
        <w:t>DPS</w:t>
      </w:r>
      <w:r>
        <w:t>和射程都</w:t>
      </w:r>
      <w:r>
        <w:rPr>
          <w:rFonts w:hint="eastAsia"/>
        </w:rPr>
        <w:t>有限。</w:t>
      </w:r>
      <w:r w:rsidR="00947A78">
        <w:rPr>
          <w:rFonts w:hint="eastAsia"/>
        </w:rPr>
        <w:t>简单</w:t>
      </w:r>
      <w:r w:rsidR="00947A78">
        <w:t>地看，</w:t>
      </w:r>
      <w:r>
        <w:t>黄蜂</w:t>
      </w:r>
      <w:r>
        <w:rPr>
          <w:rFonts w:hint="eastAsia"/>
        </w:rPr>
        <w:t>、</w:t>
      </w:r>
      <w:r>
        <w:t>利剑</w:t>
      </w:r>
      <w:r w:rsidR="00947A78">
        <w:rPr>
          <w:rFonts w:hint="eastAsia"/>
        </w:rPr>
        <w:t>、</w:t>
      </w:r>
      <w:r w:rsidR="00947A78">
        <w:t>神风</w:t>
      </w:r>
      <w:r>
        <w:t>是专门的</w:t>
      </w:r>
      <w:r>
        <w:t>DPS</w:t>
      </w:r>
      <w:r>
        <w:t>战机</w:t>
      </w:r>
      <w:r w:rsidR="00947A78">
        <w:rPr>
          <w:rFonts w:hint="eastAsia"/>
        </w:rPr>
        <w:t>，幻影</w:t>
      </w:r>
      <w:r w:rsidR="00947A78">
        <w:t>、幽灵、圣光</w:t>
      </w:r>
      <w:r w:rsidR="00947A78">
        <w:rPr>
          <w:rFonts w:hint="eastAsia"/>
        </w:rPr>
        <w:t>则</w:t>
      </w:r>
      <w:r w:rsidR="00947A78">
        <w:t>有不同的防御功效</w:t>
      </w:r>
      <w:r w:rsidR="00947A78">
        <w:rPr>
          <w:rFonts w:hint="eastAsia"/>
        </w:rPr>
        <w:t>，雷霆</w:t>
      </w:r>
      <w:r w:rsidR="00947A78">
        <w:t>攻守兼备</w:t>
      </w:r>
      <w:r w:rsidR="00947A78">
        <w:rPr>
          <w:rFonts w:hint="eastAsia"/>
        </w:rPr>
        <w:t>，</w:t>
      </w:r>
      <w:r w:rsidR="00947A78">
        <w:t>大力神则是</w:t>
      </w:r>
      <w:r w:rsidR="00947A78">
        <w:rPr>
          <w:rFonts w:hint="eastAsia"/>
        </w:rPr>
        <w:t>狩猎</w:t>
      </w:r>
      <w:r w:rsidR="00947A78">
        <w:t>专用后勤机。</w:t>
      </w:r>
    </w:p>
    <w:p w14:paraId="70FFB35C" w14:textId="61C242E7" w:rsidR="00947A78" w:rsidRDefault="00947A78" w:rsidP="003101CA">
      <w:r>
        <w:rPr>
          <w:rFonts w:hint="eastAsia"/>
        </w:rPr>
        <w:t>最佳僚机</w:t>
      </w:r>
      <w:r>
        <w:t>阵容是一定要配合的，仅用一种战机一定会有弱点。比如</w:t>
      </w:r>
      <w:r>
        <w:rPr>
          <w:rFonts w:hint="eastAsia"/>
        </w:rPr>
        <w:t>全队</w:t>
      </w:r>
      <w:r>
        <w:t>黄蜂，虽然有</w:t>
      </w:r>
      <w:r>
        <w:rPr>
          <w:rFonts w:hint="eastAsia"/>
        </w:rPr>
        <w:t>秒杀</w:t>
      </w:r>
      <w:r>
        <w:t>能力，但总有躲不过的弹幕</w:t>
      </w:r>
      <w:bookmarkStart w:id="23" w:name="_GoBack"/>
      <w:bookmarkEnd w:id="23"/>
      <w:r w:rsidR="0047784C">
        <w:rPr>
          <w:rFonts w:hint="eastAsia"/>
        </w:rPr>
        <w:t>，</w:t>
      </w:r>
      <w:r w:rsidR="0047784C">
        <w:t>总有打不</w:t>
      </w:r>
      <w:r w:rsidR="0047784C">
        <w:rPr>
          <w:rFonts w:hint="eastAsia"/>
        </w:rPr>
        <w:t>到的幽灵游击队，</w:t>
      </w:r>
      <w:r w:rsidR="0047784C">
        <w:t>总有打不穿的圣光</w:t>
      </w:r>
      <w:r w:rsidR="0047784C">
        <w:rPr>
          <w:rFonts w:hint="eastAsia"/>
        </w:rPr>
        <w:t>战术组。</w:t>
      </w:r>
    </w:p>
    <w:p w14:paraId="44A8EAA6" w14:textId="7EC1BD56" w:rsidR="005A44A6" w:rsidRPr="003101CA" w:rsidRDefault="005A44A6" w:rsidP="003101CA">
      <w:r>
        <w:rPr>
          <w:rFonts w:hint="eastAsia"/>
        </w:rPr>
        <w:t>自机</w:t>
      </w:r>
      <w:r>
        <w:t>被击毁后，如果</w:t>
      </w:r>
      <w:r>
        <w:rPr>
          <w:rFonts w:hint="eastAsia"/>
        </w:rPr>
        <w:t>玩家</w:t>
      </w:r>
      <w:r>
        <w:t>不复活，则将</w:t>
      </w:r>
      <w:r>
        <w:rPr>
          <w:rFonts w:hint="eastAsia"/>
        </w:rPr>
        <w:t>丢失</w:t>
      </w:r>
      <w:r>
        <w:t>带上场的僚机。</w:t>
      </w:r>
    </w:p>
    <w:p w14:paraId="7EA28420" w14:textId="77777777" w:rsidR="00F503F6" w:rsidRDefault="003101CA">
      <w:pPr>
        <w:pStyle w:val="2"/>
        <w:ind w:left="825" w:hanging="825"/>
      </w:pPr>
      <w:r>
        <w:rPr>
          <w:rFonts w:hint="eastAsia"/>
        </w:rPr>
        <w:t>捕猎</w:t>
      </w:r>
    </w:p>
    <w:p w14:paraId="3BB3A933" w14:textId="692420D8" w:rsidR="00077D9C" w:rsidRDefault="00077D9C" w:rsidP="00092644">
      <w:r>
        <w:rPr>
          <w:rFonts w:hint="eastAsia"/>
        </w:rPr>
        <w:t>用</w:t>
      </w:r>
      <w:r>
        <w:t>弹性绳索</w:t>
      </w:r>
      <w:r>
        <w:rPr>
          <w:rFonts w:hint="eastAsia"/>
        </w:rPr>
        <w:t>粘住</w:t>
      </w:r>
      <w:r>
        <w:t>敌机，</w:t>
      </w:r>
      <w:r>
        <w:rPr>
          <w:rFonts w:hint="eastAsia"/>
        </w:rPr>
        <w:t>然后</w:t>
      </w:r>
      <w:r>
        <w:t>往回拉直到靠近</w:t>
      </w:r>
      <w:r w:rsidR="00A75A73">
        <w:t>自机</w:t>
      </w:r>
      <w:r>
        <w:rPr>
          <w:rFonts w:hint="eastAsia"/>
        </w:rPr>
        <w:t>，</w:t>
      </w:r>
      <w:r>
        <w:t>将之吸收</w:t>
      </w:r>
      <w:r>
        <w:rPr>
          <w:rFonts w:hint="eastAsia"/>
        </w:rPr>
        <w:t>进</w:t>
      </w:r>
      <w:r w:rsidR="00A75A73">
        <w:t>自机</w:t>
      </w:r>
      <w:r>
        <w:t>从而成功捕获。</w:t>
      </w:r>
    </w:p>
    <w:p w14:paraId="766EE0D1" w14:textId="77777777" w:rsidR="00092644" w:rsidRDefault="00077D9C" w:rsidP="00092644">
      <w:r>
        <w:rPr>
          <w:rFonts w:hint="eastAsia"/>
        </w:rPr>
        <w:t>捕猎玩法</w:t>
      </w:r>
      <w:r w:rsidR="00AC5D9F">
        <w:t>要做成</w:t>
      </w:r>
      <w:r w:rsidR="00874A7F">
        <w:rPr>
          <w:rFonts w:hint="eastAsia"/>
        </w:rPr>
        <w:t>粘粘手</w:t>
      </w:r>
      <w:r w:rsidR="00874A7F">
        <w:t>的</w:t>
      </w:r>
      <w:commentRangeStart w:id="24"/>
      <w:r w:rsidR="00874A7F">
        <w:t>手感</w:t>
      </w:r>
      <w:commentRangeEnd w:id="24"/>
      <w:r w:rsidR="00874A7F">
        <w:rPr>
          <w:rStyle w:val="a9"/>
        </w:rPr>
        <w:commentReference w:id="24"/>
      </w:r>
      <w:r w:rsidR="00874A7F">
        <w:t>。</w:t>
      </w:r>
    </w:p>
    <w:p w14:paraId="16B3A338" w14:textId="27E5FEF9" w:rsidR="003101CA" w:rsidRDefault="00EF7BB5" w:rsidP="00092644">
      <w:pPr>
        <w:rPr>
          <w:rFonts w:hint="eastAsia"/>
        </w:rPr>
      </w:pPr>
      <w:r>
        <w:rPr>
          <w:rFonts w:hint="eastAsia"/>
        </w:rPr>
        <w:t>不能</w:t>
      </w:r>
      <w:r>
        <w:t>捕获</w:t>
      </w:r>
      <w:r>
        <w:t>BOSS</w:t>
      </w:r>
      <w:r>
        <w:t>。</w:t>
      </w:r>
      <w:r w:rsidR="00E6361C">
        <w:rPr>
          <w:rFonts w:hint="eastAsia"/>
        </w:rPr>
        <w:t>可以黏住</w:t>
      </w:r>
      <w:r w:rsidR="00E6361C">
        <w:rPr>
          <w:rFonts w:hint="eastAsia"/>
        </w:rPr>
        <w:t>BOSS</w:t>
      </w:r>
      <w:r w:rsidR="00E6361C">
        <w:rPr>
          <w:rFonts w:hint="eastAsia"/>
        </w:rPr>
        <w:t>，</w:t>
      </w:r>
      <w:r w:rsidR="00E6361C">
        <w:t>黏住</w:t>
      </w:r>
      <w:r w:rsidR="00E6361C">
        <w:t>BOSS</w:t>
      </w:r>
      <w:r w:rsidR="00E6361C">
        <w:t>后双方</w:t>
      </w:r>
      <w:r w:rsidR="00E6361C">
        <w:rPr>
          <w:rFonts w:hint="eastAsia"/>
        </w:rPr>
        <w:t>开始</w:t>
      </w:r>
      <w:r w:rsidR="00E6361C">
        <w:t>角力，会有明显的拖拽感。</w:t>
      </w:r>
    </w:p>
    <w:p w14:paraId="04896766" w14:textId="59EF6E9B" w:rsidR="003101CA" w:rsidRDefault="00DE022E" w:rsidP="00092644">
      <w:r>
        <w:rPr>
          <w:rFonts w:hint="eastAsia"/>
        </w:rPr>
        <w:t>每</w:t>
      </w:r>
      <w:r>
        <w:t>局捕获的战机有载重限制，如果超出载重，则抓到的战机</w:t>
      </w:r>
      <w:r>
        <w:rPr>
          <w:rFonts w:hint="eastAsia"/>
        </w:rPr>
        <w:t>无法</w:t>
      </w:r>
      <w:r>
        <w:t>获得。携带</w:t>
      </w:r>
      <w:r>
        <w:rPr>
          <w:rFonts w:hint="eastAsia"/>
        </w:rPr>
        <w:t>大力神</w:t>
      </w:r>
      <w:r>
        <w:t>作为僚机可大幅提升载重。</w:t>
      </w:r>
      <w:r>
        <w:rPr>
          <w:rFonts w:hint="eastAsia"/>
        </w:rPr>
        <w:t>载重的</w:t>
      </w:r>
      <w:r>
        <w:t>单位可简化为</w:t>
      </w:r>
      <w:r>
        <w:rPr>
          <w:rFonts w:hint="eastAsia"/>
        </w:rPr>
        <w:t>个数，</w:t>
      </w:r>
      <w:r>
        <w:t>不论大小。</w:t>
      </w:r>
    </w:p>
    <w:p w14:paraId="22AC4284" w14:textId="3EB85E16" w:rsidR="00BB3B7B" w:rsidRDefault="00BB3B7B" w:rsidP="00092644">
      <w:r>
        <w:rPr>
          <w:rFonts w:hint="eastAsia"/>
        </w:rPr>
        <w:t>某些</w:t>
      </w:r>
      <w:r>
        <w:t>关卡出某一种战机特别多，</w:t>
      </w:r>
      <w:r>
        <w:rPr>
          <w:rFonts w:hint="eastAsia"/>
        </w:rPr>
        <w:t>这种</w:t>
      </w:r>
      <w:r>
        <w:t>关卡专门让玩家狩猎。</w:t>
      </w:r>
    </w:p>
    <w:p w14:paraId="2650758B" w14:textId="77777777" w:rsidR="00F503F6" w:rsidRDefault="008F0430">
      <w:pPr>
        <w:pStyle w:val="1"/>
        <w:ind w:left="656" w:hanging="656"/>
      </w:pPr>
      <w:r>
        <w:rPr>
          <w:rFonts w:hint="eastAsia"/>
        </w:rPr>
        <w:lastRenderedPageBreak/>
        <w:t>游戏</w:t>
      </w:r>
      <w:r w:rsidR="00BC11F1">
        <w:rPr>
          <w:rFonts w:hint="eastAsia"/>
        </w:rPr>
        <w:t>机制</w:t>
      </w:r>
      <w:del w:id="25" w:author="dbds" w:date="2013-10-25T11:23:00Z">
        <w:r>
          <w:delText>机制</w:delText>
        </w:r>
      </w:del>
    </w:p>
    <w:p w14:paraId="77BA25E4" w14:textId="4AEAFD1B" w:rsidR="00266F09" w:rsidRDefault="00AE5009" w:rsidP="000F5E1E">
      <w:pPr>
        <w:pStyle w:val="2"/>
        <w:ind w:left="825" w:hanging="825"/>
        <w:rPr>
          <w:ins w:id="26" w:author="Stephen Zhou" w:date="2013-11-26T19:33:00Z"/>
        </w:rPr>
      </w:pPr>
      <w:r>
        <w:rPr>
          <w:rFonts w:hint="eastAsia"/>
        </w:rPr>
        <w:t>机库图鉴</w:t>
      </w:r>
    </w:p>
    <w:p w14:paraId="04542AB2" w14:textId="39602408" w:rsidR="00AE5009" w:rsidRDefault="005A44A6">
      <w:r>
        <w:rPr>
          <w:noProof/>
        </w:rPr>
        <w:drawing>
          <wp:inline distT="0" distB="0" distL="0" distR="0" wp14:anchorId="38530878" wp14:editId="278438DB">
            <wp:extent cx="2409825" cy="3590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8" r="5904" b="15090"/>
                    <a:stretch/>
                  </pic:blipFill>
                  <pic:spPr bwMode="auto">
                    <a:xfrm>
                      <a:off x="0" y="0"/>
                      <a:ext cx="240982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A5B9E" w14:textId="1FFB6C94" w:rsidR="00001D31" w:rsidRDefault="00C467FE">
      <w:r>
        <w:rPr>
          <w:rFonts w:hint="eastAsia"/>
        </w:rPr>
        <w:t>敌军</w:t>
      </w:r>
      <w:r>
        <w:t>单位，分为</w:t>
      </w:r>
      <w:r>
        <w:rPr>
          <w:rFonts w:hint="eastAsia"/>
        </w:rPr>
        <w:t>“</w:t>
      </w:r>
      <w:r>
        <w:t>战机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BOSS</w:t>
      </w:r>
      <w:r>
        <w:rPr>
          <w:rFonts w:hint="eastAsia"/>
        </w:rPr>
        <w:t>”（</w:t>
      </w:r>
      <w:r>
        <w:t>战舰）</w:t>
      </w:r>
      <w:r>
        <w:rPr>
          <w:rFonts w:hint="eastAsia"/>
        </w:rPr>
        <w:t>。</w:t>
      </w:r>
      <w:r w:rsidR="00316CB1">
        <w:rPr>
          <w:rFonts w:hint="eastAsia"/>
        </w:rPr>
        <w:t>战机</w:t>
      </w:r>
      <w:r w:rsidR="00316CB1">
        <w:t>不包括</w:t>
      </w:r>
      <w:r>
        <w:rPr>
          <w:rFonts w:hint="eastAsia"/>
        </w:rPr>
        <w:t>玩家</w:t>
      </w:r>
      <w:r>
        <w:t>操控的</w:t>
      </w:r>
      <w:r w:rsidR="00A75A73">
        <w:t>自机</w:t>
      </w:r>
      <w:r w:rsidR="00316CB1">
        <w:t>。</w:t>
      </w:r>
    </w:p>
    <w:p w14:paraId="35571CE1" w14:textId="2875A8B1" w:rsidR="00316CB1" w:rsidRDefault="00316CB1">
      <w:r>
        <w:rPr>
          <w:rFonts w:hint="eastAsia"/>
        </w:rPr>
        <w:t>战机有</w:t>
      </w:r>
      <w:r w:rsidR="00A9083D">
        <w:t>5</w:t>
      </w:r>
      <w:r>
        <w:rPr>
          <w:rFonts w:hint="eastAsia"/>
        </w:rPr>
        <w:t>个</w:t>
      </w:r>
      <w:r>
        <w:t>系列，每个系列</w:t>
      </w:r>
      <w:r w:rsidR="00BC3FB7">
        <w:rPr>
          <w:rFonts w:hint="eastAsia"/>
        </w:rPr>
        <w:t>有</w:t>
      </w:r>
      <w:r w:rsidR="00A9083D">
        <w:t>3</w:t>
      </w:r>
      <w:r w:rsidR="00BC3FB7">
        <w:t>代</w:t>
      </w:r>
      <w:r>
        <w:t>，</w:t>
      </w:r>
      <w:r>
        <w:rPr>
          <w:rFonts w:hint="eastAsia"/>
        </w:rPr>
        <w:t>共</w:t>
      </w:r>
      <w:r w:rsidR="00A9083D">
        <w:t>15</w:t>
      </w:r>
      <w:r>
        <w:rPr>
          <w:rFonts w:hint="eastAsia"/>
        </w:rPr>
        <w:t>种</w:t>
      </w:r>
      <w:r w:rsidR="00BC3FB7">
        <w:rPr>
          <w:rFonts w:hint="eastAsia"/>
        </w:rPr>
        <w:t>。</w:t>
      </w:r>
      <w:r w:rsidR="00BB3B7B">
        <w:rPr>
          <w:rFonts w:hint="eastAsia"/>
        </w:rPr>
        <w:t>同</w:t>
      </w:r>
      <w:r w:rsidR="00BB3B7B">
        <w:t>系列战机形态比较相似，可以节省美术工作量。</w:t>
      </w:r>
      <w:r w:rsidR="00BB3B7B">
        <w:rPr>
          <w:rFonts w:hint="eastAsia"/>
        </w:rPr>
        <w:t>随着</w:t>
      </w:r>
      <w:r w:rsidR="00BB3B7B">
        <w:t>关卡推进，高等级的战机逐渐出现。</w:t>
      </w:r>
    </w:p>
    <w:p w14:paraId="339F8E2E" w14:textId="6EA466E7" w:rsidR="00A75A73" w:rsidRDefault="00A75A73">
      <w:r>
        <w:rPr>
          <w:rFonts w:hint="eastAsia"/>
        </w:rPr>
        <w:t>图鉴列表</w:t>
      </w:r>
      <w:r>
        <w:t>的最后是</w:t>
      </w:r>
      <w:r>
        <w:rPr>
          <w:rFonts w:hint="eastAsia"/>
        </w:rPr>
        <w:t>所有</w:t>
      </w:r>
      <w:r>
        <w:t>BOSS</w:t>
      </w:r>
      <w:r>
        <w:rPr>
          <w:rFonts w:hint="eastAsia"/>
        </w:rPr>
        <w:t>，</w:t>
      </w:r>
      <w:r>
        <w:t>BOSS</w:t>
      </w:r>
      <w:r>
        <w:rPr>
          <w:rFonts w:hint="eastAsia"/>
        </w:rPr>
        <w:t>也</w:t>
      </w:r>
      <w:r>
        <w:t>可以分</w:t>
      </w:r>
      <w:r>
        <w:rPr>
          <w:rFonts w:hint="eastAsia"/>
        </w:rPr>
        <w:t>代。也可以</w:t>
      </w:r>
      <w:r>
        <w:t>将</w:t>
      </w:r>
      <w:r>
        <w:t>BOSS</w:t>
      </w:r>
      <w:r>
        <w:t>放在次一级的子面板</w:t>
      </w:r>
      <w:r>
        <w:rPr>
          <w:rFonts w:hint="eastAsia"/>
        </w:rPr>
        <w:t>里</w:t>
      </w:r>
      <w:r>
        <w:t>。</w:t>
      </w:r>
    </w:p>
    <w:p w14:paraId="4F31DD07" w14:textId="3CE85230" w:rsidR="00A75A73" w:rsidRDefault="00EA0976">
      <w:r>
        <w:rPr>
          <w:rFonts w:hint="eastAsia"/>
        </w:rPr>
        <w:t>在</w:t>
      </w:r>
      <w:r>
        <w:t>图鉴中，</w:t>
      </w:r>
      <w:r>
        <w:rPr>
          <w:rFonts w:hint="eastAsia"/>
        </w:rPr>
        <w:t>每种</w:t>
      </w:r>
      <w:r w:rsidR="00A75A73">
        <w:rPr>
          <w:rFonts w:hint="eastAsia"/>
        </w:rPr>
        <w:t>战机</w:t>
      </w:r>
      <w:r>
        <w:t>，</w:t>
      </w:r>
      <w:r>
        <w:rPr>
          <w:rFonts w:hint="eastAsia"/>
        </w:rPr>
        <w:t>有</w:t>
      </w:r>
      <w:r>
        <w:t>几种状态</w:t>
      </w:r>
      <w:r w:rsidR="00FD2DB1">
        <w:rPr>
          <w:rFonts w:hint="eastAsia"/>
        </w:rPr>
        <w:t>，</w:t>
      </w:r>
      <w:r w:rsidR="00FD2DB1">
        <w:t>按顺序分别是：</w:t>
      </w:r>
      <w:r w:rsidR="00FD2DB1">
        <w:rPr>
          <w:rFonts w:hint="eastAsia"/>
        </w:rPr>
        <w:t>未</w:t>
      </w:r>
      <w:r w:rsidR="00FD2DB1">
        <w:t>发现</w:t>
      </w:r>
      <w:r w:rsidR="00FD2DB1">
        <w:rPr>
          <w:rFonts w:hint="eastAsia"/>
        </w:rPr>
        <w:t>→已</w:t>
      </w:r>
      <w:r w:rsidR="00FD2DB1">
        <w:t>发现</w:t>
      </w:r>
      <w:r w:rsidR="00FD2DB1">
        <w:rPr>
          <w:rFonts w:hint="eastAsia"/>
        </w:rPr>
        <w:t>→已</w:t>
      </w:r>
      <w:r w:rsidR="00FD2DB1">
        <w:t>捕获</w:t>
      </w:r>
      <w:r w:rsidR="00FD2DB1" w:rsidRPr="00FC2530">
        <w:rPr>
          <w:rFonts w:hint="eastAsia"/>
          <w:color w:val="D9D9D9" w:themeColor="background1" w:themeShade="D9"/>
        </w:rPr>
        <w:t>→已</w:t>
      </w:r>
      <w:r w:rsidR="00FD2DB1" w:rsidRPr="00FC2530">
        <w:rPr>
          <w:color w:val="D9D9D9" w:themeColor="background1" w:themeShade="D9"/>
        </w:rPr>
        <w:t>破解</w:t>
      </w:r>
      <w:r w:rsidR="00FD2DB1" w:rsidRPr="00FC2530">
        <w:rPr>
          <w:rFonts w:hint="eastAsia"/>
          <w:color w:val="D9D9D9" w:themeColor="background1" w:themeShade="D9"/>
        </w:rPr>
        <w:t>→已建造</w:t>
      </w:r>
      <w:r w:rsidR="00FD2DB1" w:rsidRPr="00FC2530">
        <w:rPr>
          <w:color w:val="D9D9D9" w:themeColor="background1" w:themeShade="D9"/>
        </w:rPr>
        <w:t>生产线</w:t>
      </w:r>
      <w:r>
        <w:t>。</w:t>
      </w:r>
      <w:r w:rsidR="00A75A73">
        <w:rPr>
          <w:rFonts w:hint="eastAsia"/>
        </w:rPr>
        <w:t>BOSS</w:t>
      </w:r>
      <w:r w:rsidR="00A75A73">
        <w:t>的状态</w:t>
      </w:r>
      <w:r w:rsidR="00A75A73">
        <w:rPr>
          <w:rFonts w:hint="eastAsia"/>
        </w:rPr>
        <w:t>只有</w:t>
      </w:r>
      <w:r w:rsidR="00A75A73">
        <w:t>：</w:t>
      </w:r>
      <w:r w:rsidR="00A75A73">
        <w:rPr>
          <w:rFonts w:hint="eastAsia"/>
        </w:rPr>
        <w:t>未</w:t>
      </w:r>
      <w:r w:rsidR="00A75A73">
        <w:t>发现</w:t>
      </w:r>
      <w:r w:rsidR="00A75A73">
        <w:rPr>
          <w:rFonts w:hint="eastAsia"/>
        </w:rPr>
        <w:t>→已</w:t>
      </w:r>
      <w:r w:rsidR="00A75A73">
        <w:t>发现</w:t>
      </w:r>
      <w:r w:rsidR="00A75A73">
        <w:rPr>
          <w:rFonts w:hint="eastAsia"/>
        </w:rPr>
        <w:t>。</w:t>
      </w:r>
    </w:p>
    <w:p w14:paraId="240F4E59" w14:textId="5C70B9F0" w:rsidR="00EA0976" w:rsidRDefault="00EA0976">
      <w:r>
        <w:t>每次</w:t>
      </w:r>
      <w:r w:rsidR="00A75A73">
        <w:rPr>
          <w:rFonts w:hint="eastAsia"/>
        </w:rPr>
        <w:t>每个图鉴</w:t>
      </w:r>
      <w:r w:rsidR="00A75A73">
        <w:t>的</w:t>
      </w:r>
      <w:r>
        <w:rPr>
          <w:rFonts w:hint="eastAsia"/>
        </w:rPr>
        <w:t>状态</w:t>
      </w:r>
      <w:r>
        <w:t>变化都</w:t>
      </w:r>
      <w:r w:rsidR="00E17337">
        <w:rPr>
          <w:rFonts w:hint="eastAsia"/>
        </w:rPr>
        <w:t>可以</w:t>
      </w:r>
      <w:r w:rsidR="00D53891">
        <w:rPr>
          <w:rFonts w:hint="eastAsia"/>
        </w:rPr>
        <w:t>增加</w:t>
      </w:r>
      <w:r w:rsidR="00D53891">
        <w:t>一些指挥力，并</w:t>
      </w:r>
      <w:r w:rsidR="001F2E75">
        <w:rPr>
          <w:rFonts w:hint="eastAsia"/>
        </w:rPr>
        <w:t>领取</w:t>
      </w:r>
      <w:r w:rsidR="001F2E75">
        <w:t>一些钻石</w:t>
      </w:r>
      <w:r>
        <w:t>。</w:t>
      </w:r>
    </w:p>
    <w:p w14:paraId="43BA34DB" w14:textId="6A8282DF" w:rsidR="00EA0976" w:rsidRDefault="001F2E75">
      <w:r>
        <w:rPr>
          <w:rFonts w:hint="eastAsia"/>
        </w:rPr>
        <w:t>每个</w:t>
      </w:r>
      <w:r w:rsidR="00A75A73">
        <w:rPr>
          <w:rFonts w:hint="eastAsia"/>
        </w:rPr>
        <w:t>战机</w:t>
      </w:r>
      <w:r>
        <w:rPr>
          <w:rFonts w:hint="eastAsia"/>
        </w:rPr>
        <w:t>图标</w:t>
      </w:r>
      <w:r>
        <w:t>，可看做</w:t>
      </w:r>
      <w:r>
        <w:rPr>
          <w:rFonts w:hint="eastAsia"/>
        </w:rPr>
        <w:t>一种</w:t>
      </w:r>
      <w:r>
        <w:t>卡牌。</w:t>
      </w:r>
      <w:r>
        <w:rPr>
          <w:rFonts w:hint="eastAsia"/>
        </w:rPr>
        <w:t>每个</w:t>
      </w:r>
      <w:r>
        <w:t>卡牌</w:t>
      </w:r>
      <w:r>
        <w:rPr>
          <w:rFonts w:hint="eastAsia"/>
        </w:rPr>
        <w:t>是</w:t>
      </w:r>
      <w:r>
        <w:t>个独立的机库</w:t>
      </w:r>
      <w:r w:rsidR="00FC2530">
        <w:rPr>
          <w:rFonts w:hint="eastAsia"/>
        </w:rPr>
        <w:t>，</w:t>
      </w:r>
      <w:r w:rsidR="00FC2530">
        <w:t>可以存放</w:t>
      </w:r>
      <w:r w:rsidR="00FC2530">
        <w:rPr>
          <w:rFonts w:hint="eastAsia"/>
        </w:rPr>
        <w:t>20</w:t>
      </w:r>
      <w:r w:rsidR="00FC2530">
        <w:rPr>
          <w:rFonts w:hint="eastAsia"/>
        </w:rPr>
        <w:t>架</w:t>
      </w:r>
      <w:r w:rsidR="00FC2530">
        <w:t>同种战机。</w:t>
      </w:r>
      <w:r w:rsidR="00FC2530">
        <w:rPr>
          <w:rFonts w:hint="eastAsia"/>
        </w:rPr>
        <w:t>捕获</w:t>
      </w:r>
      <w:r w:rsidR="00FC2530">
        <w:t>回航后如果战机放不下，则告知玩家</w:t>
      </w:r>
      <w:r w:rsidR="00FC2530">
        <w:rPr>
          <w:rFonts w:hint="eastAsia"/>
        </w:rPr>
        <w:t>必须</w:t>
      </w:r>
      <w:r w:rsidR="00FC2530">
        <w:t>丢弃。</w:t>
      </w:r>
    </w:p>
    <w:p w14:paraId="567D7676" w14:textId="6CF1B96B" w:rsidR="00EA0976" w:rsidRPr="00EA0976" w:rsidRDefault="00E17337">
      <w:r w:rsidRPr="00FC2530">
        <w:rPr>
          <w:rFonts w:hint="eastAsia"/>
          <w:color w:val="D9D9D9" w:themeColor="background1" w:themeShade="D9"/>
        </w:rPr>
        <w:t>破解</w:t>
      </w:r>
      <w:r w:rsidR="00EA0976" w:rsidRPr="00FC2530">
        <w:rPr>
          <w:rFonts w:hint="eastAsia"/>
          <w:color w:val="D9D9D9" w:themeColor="background1" w:themeShade="D9"/>
        </w:rPr>
        <w:t>战机</w:t>
      </w:r>
      <w:r w:rsidR="00EA0976" w:rsidRPr="00FC2530">
        <w:rPr>
          <w:color w:val="D9D9D9" w:themeColor="background1" w:themeShade="D9"/>
        </w:rPr>
        <w:t>可以获得指挥力。研究</w:t>
      </w:r>
      <w:r w:rsidR="00EA0976" w:rsidRPr="00FC2530">
        <w:rPr>
          <w:rFonts w:hint="eastAsia"/>
          <w:color w:val="D9D9D9" w:themeColor="background1" w:themeShade="D9"/>
        </w:rPr>
        <w:t>需要</w:t>
      </w:r>
      <w:r w:rsidR="00EA0976" w:rsidRPr="00FC2530">
        <w:rPr>
          <w:color w:val="D9D9D9" w:themeColor="background1" w:themeShade="D9"/>
        </w:rPr>
        <w:t>消耗金币和其他战机</w:t>
      </w:r>
      <w:r w:rsidR="00EA0976" w:rsidRPr="00FC2530">
        <w:rPr>
          <w:rFonts w:hint="eastAsia"/>
          <w:color w:val="D9D9D9" w:themeColor="background1" w:themeShade="D9"/>
        </w:rPr>
        <w:t>的</w:t>
      </w:r>
      <w:r w:rsidR="00EA0976" w:rsidRPr="00FC2530">
        <w:rPr>
          <w:color w:val="D9D9D9" w:themeColor="background1" w:themeShade="D9"/>
        </w:rPr>
        <w:t>库存</w:t>
      </w:r>
      <w:r w:rsidR="00EA0976" w:rsidRPr="00FC2530">
        <w:rPr>
          <w:rFonts w:hint="eastAsia"/>
          <w:color w:val="D9D9D9" w:themeColor="background1" w:themeShade="D9"/>
        </w:rPr>
        <w:t>。</w:t>
      </w:r>
    </w:p>
    <w:p w14:paraId="6EA0ACE5" w14:textId="22F59932" w:rsidR="00BC3FB7" w:rsidRDefault="00BC3FB7">
      <w:r>
        <w:rPr>
          <w:rFonts w:hint="eastAsia"/>
        </w:rPr>
        <w:lastRenderedPageBreak/>
        <w:t>等级</w:t>
      </w:r>
      <w:r>
        <w:t>用一种统一的</w:t>
      </w:r>
      <w:r>
        <w:rPr>
          <w:rFonts w:hint="eastAsia"/>
        </w:rPr>
        <w:t>类似</w:t>
      </w:r>
      <w:r>
        <w:t>军衔的符号</w:t>
      </w:r>
      <w:r>
        <w:rPr>
          <w:rFonts w:hint="eastAsia"/>
        </w:rPr>
        <w:t>表示</w:t>
      </w:r>
      <w:r>
        <w:t>，</w:t>
      </w:r>
      <w:r w:rsidR="00FC2530">
        <w:rPr>
          <w:rFonts w:hint="eastAsia"/>
        </w:rPr>
        <w:t>分别</w:t>
      </w:r>
      <w:r>
        <w:rPr>
          <w:rFonts w:hint="eastAsia"/>
        </w:rPr>
        <w:t>是</w:t>
      </w:r>
      <w:r>
        <w:rPr>
          <w:noProof/>
        </w:rPr>
        <w:drawing>
          <wp:inline distT="0" distB="0" distL="0" distR="0" wp14:anchorId="319BED74" wp14:editId="74819141">
            <wp:extent cx="1752600" cy="666750"/>
            <wp:effectExtent l="0" t="0" r="0" b="0"/>
            <wp:docPr id="2" name="图片 2" descr="D:\Morln\Labs\Shooter\等级符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rln\Labs\Shooter\等级符号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25"/>
                    <a:stretch/>
                  </pic:blipFill>
                  <pic:spPr bwMode="auto">
                    <a:xfrm>
                      <a:off x="0" y="0"/>
                      <a:ext cx="1752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558B36D8" w14:textId="4A451BF0" w:rsidR="00D53891" w:rsidRDefault="00D53891">
      <w:r>
        <w:rPr>
          <w:rFonts w:hint="eastAsia"/>
        </w:rPr>
        <w:t>在机库</w:t>
      </w:r>
      <w:r>
        <w:t>里选择上阵</w:t>
      </w:r>
      <w:r>
        <w:rPr>
          <w:rFonts w:hint="eastAsia"/>
        </w:rPr>
        <w:t>僚机，但每个</w:t>
      </w:r>
      <w:r>
        <w:t>僚机都要占用</w:t>
      </w:r>
      <w:r>
        <w:t>“</w:t>
      </w:r>
      <w:r>
        <w:t>指挥力</w:t>
      </w:r>
      <w:r>
        <w:t>”</w:t>
      </w:r>
      <w:r>
        <w:t>，</w:t>
      </w:r>
      <w:r>
        <w:rPr>
          <w:rFonts w:hint="eastAsia"/>
        </w:rPr>
        <w:t>所有</w:t>
      </w:r>
      <w:r>
        <w:t>僚机</w:t>
      </w:r>
      <w:r>
        <w:rPr>
          <w:rFonts w:hint="eastAsia"/>
        </w:rPr>
        <w:t>的</w:t>
      </w:r>
      <w:r>
        <w:t>指挥力</w:t>
      </w:r>
      <w:r>
        <w:rPr>
          <w:rFonts w:hint="eastAsia"/>
        </w:rPr>
        <w:t>总和</w:t>
      </w:r>
      <w:r>
        <w:t>不能超过指挥力</w:t>
      </w:r>
      <w:r>
        <w:rPr>
          <w:rFonts w:hint="eastAsia"/>
        </w:rPr>
        <w:t>上限</w:t>
      </w:r>
      <w:r>
        <w:t>。</w:t>
      </w:r>
    </w:p>
    <w:p w14:paraId="41125DAB" w14:textId="35A43245" w:rsidR="00BC3FB7" w:rsidRPr="00BC3FB7" w:rsidRDefault="00BC3FB7">
      <w:r>
        <w:rPr>
          <w:rFonts w:hint="eastAsia"/>
        </w:rPr>
        <w:t>战机</w:t>
      </w:r>
      <w:r>
        <w:t>汇总如下</w:t>
      </w:r>
      <w:r>
        <w:rPr>
          <w:rFonts w:hint="eastAsia"/>
        </w:rPr>
        <w:t>，</w:t>
      </w:r>
      <w:r>
        <w:t>具体</w:t>
      </w:r>
      <w:r w:rsidR="00CB79F8">
        <w:rPr>
          <w:rFonts w:hint="eastAsia"/>
        </w:rPr>
        <w:t>的</w:t>
      </w:r>
      <w:r w:rsidR="00CB79F8">
        <w:t>攻击力、指挥力</w:t>
      </w:r>
      <w:r>
        <w:t>数值在数值策划一章给出。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5"/>
        <w:gridCol w:w="1884"/>
        <w:gridCol w:w="1639"/>
        <w:gridCol w:w="1208"/>
        <w:gridCol w:w="1334"/>
        <w:gridCol w:w="1116"/>
      </w:tblGrid>
      <w:tr w:rsidR="00BC3FB7" w14:paraId="08468A10" w14:textId="77777777" w:rsidTr="0067784C">
        <w:tc>
          <w:tcPr>
            <w:tcW w:w="1659" w:type="dxa"/>
          </w:tcPr>
          <w:p w14:paraId="6338140E" w14:textId="00381894" w:rsidR="00BC3FB7" w:rsidRDefault="00BC3FB7">
            <w:r>
              <w:rPr>
                <w:rFonts w:hint="eastAsia"/>
              </w:rPr>
              <w:t>型号</w:t>
            </w:r>
            <w:r>
              <w:t>名称</w:t>
            </w:r>
          </w:p>
        </w:tc>
        <w:tc>
          <w:tcPr>
            <w:tcW w:w="2869" w:type="dxa"/>
          </w:tcPr>
          <w:p w14:paraId="79663C04" w14:textId="2CCCB4F9" w:rsidR="00BC3FB7" w:rsidRDefault="00BC3FB7">
            <w:r>
              <w:rPr>
                <w:rFonts w:hint="eastAsia"/>
              </w:rPr>
              <w:t>作为</w:t>
            </w:r>
            <w:r>
              <w:t>敌军时</w:t>
            </w:r>
          </w:p>
        </w:tc>
        <w:tc>
          <w:tcPr>
            <w:tcW w:w="2410" w:type="dxa"/>
          </w:tcPr>
          <w:p w14:paraId="62196AF9" w14:textId="44478A06" w:rsidR="00BC3FB7" w:rsidRDefault="00BC3FB7">
            <w:r>
              <w:rPr>
                <w:rFonts w:hint="eastAsia"/>
              </w:rPr>
              <w:t>作为</w:t>
            </w:r>
            <w:r>
              <w:t>僚机</w:t>
            </w:r>
            <w:r>
              <w:rPr>
                <w:rFonts w:hint="eastAsia"/>
              </w:rPr>
              <w:t>时</w:t>
            </w:r>
          </w:p>
        </w:tc>
        <w:tc>
          <w:tcPr>
            <w:tcW w:w="1659" w:type="dxa"/>
          </w:tcPr>
          <w:p w14:paraId="7501F8EE" w14:textId="0F87BD15" w:rsidR="00BC3FB7" w:rsidRDefault="00844CB5">
            <w:r>
              <w:rPr>
                <w:rFonts w:hint="eastAsia"/>
              </w:rPr>
              <w:t>等级</w:t>
            </w:r>
            <w:r>
              <w:t>的变化</w:t>
            </w:r>
          </w:p>
        </w:tc>
        <w:tc>
          <w:tcPr>
            <w:tcW w:w="1885" w:type="dxa"/>
          </w:tcPr>
          <w:p w14:paraId="0429C6AD" w14:textId="51AA792C" w:rsidR="00BC3FB7" w:rsidRDefault="0067784C">
            <w:r>
              <w:rPr>
                <w:rFonts w:hint="eastAsia"/>
              </w:rPr>
              <w:t>体积</w:t>
            </w:r>
            <w:r>
              <w:t>、指挥力</w:t>
            </w:r>
            <w:r>
              <w:rPr>
                <w:rFonts w:hint="eastAsia"/>
              </w:rPr>
              <w:t>大小</w:t>
            </w:r>
          </w:p>
        </w:tc>
        <w:tc>
          <w:tcPr>
            <w:tcW w:w="1660" w:type="dxa"/>
          </w:tcPr>
          <w:p w14:paraId="51B783C2" w14:textId="3EEFF37F" w:rsidR="00BC3FB7" w:rsidRDefault="0067784C">
            <w:r>
              <w:rPr>
                <w:rFonts w:hint="eastAsia"/>
              </w:rPr>
              <w:t>武器</w:t>
            </w:r>
          </w:p>
        </w:tc>
      </w:tr>
      <w:tr w:rsidR="00BC3FB7" w14:paraId="4FC8390E" w14:textId="77777777" w:rsidTr="0067784C">
        <w:tc>
          <w:tcPr>
            <w:tcW w:w="1659" w:type="dxa"/>
          </w:tcPr>
          <w:p w14:paraId="152B4076" w14:textId="2435F44D" w:rsidR="00BC3FB7" w:rsidRDefault="00BC3FB7">
            <w:r>
              <w:rPr>
                <w:rFonts w:hint="eastAsia"/>
              </w:rPr>
              <w:t>黄蜂</w:t>
            </w:r>
          </w:p>
        </w:tc>
        <w:tc>
          <w:tcPr>
            <w:tcW w:w="2869" w:type="dxa"/>
          </w:tcPr>
          <w:p w14:paraId="3754AEA2" w14:textId="7F535C28" w:rsidR="00BC3FB7" w:rsidRDefault="00BC3FB7" w:rsidP="00844CB5">
            <w:r>
              <w:rPr>
                <w:rFonts w:hint="eastAsia"/>
              </w:rPr>
              <w:t>最高</w:t>
            </w:r>
            <w:r>
              <w:t>DPS</w:t>
            </w:r>
            <w:r>
              <w:t>单位，</w:t>
            </w:r>
            <w:r w:rsidR="00844CB5">
              <w:rPr>
                <w:rFonts w:hint="eastAsia"/>
              </w:rPr>
              <w:t>体积小</w:t>
            </w:r>
            <w:r>
              <w:rPr>
                <w:rFonts w:hint="eastAsia"/>
              </w:rPr>
              <w:t>，往往</w:t>
            </w:r>
            <w:r>
              <w:t>成群出现</w:t>
            </w:r>
          </w:p>
        </w:tc>
        <w:tc>
          <w:tcPr>
            <w:tcW w:w="2410" w:type="dxa"/>
          </w:tcPr>
          <w:p w14:paraId="46BC466E" w14:textId="3F690B21" w:rsidR="00BC3FB7" w:rsidRPr="00844CB5" w:rsidRDefault="00844CB5">
            <w:r>
              <w:rPr>
                <w:rFonts w:hint="eastAsia"/>
              </w:rPr>
              <w:t>显著</w:t>
            </w:r>
            <w:r>
              <w:t>增强攻击力</w:t>
            </w:r>
            <w:r w:rsidR="0067784C">
              <w:rPr>
                <w:rFonts w:hint="eastAsia"/>
              </w:rPr>
              <w:t>、</w:t>
            </w:r>
            <w:r w:rsidR="0067784C">
              <w:t>攻击范围</w:t>
            </w:r>
          </w:p>
        </w:tc>
        <w:tc>
          <w:tcPr>
            <w:tcW w:w="1659" w:type="dxa"/>
          </w:tcPr>
          <w:p w14:paraId="10C4D94C" w14:textId="6EB6467D" w:rsidR="00BC3FB7" w:rsidRDefault="00CE7B92">
            <w:r>
              <w:rPr>
                <w:rFonts w:hint="eastAsia"/>
              </w:rPr>
              <w:t>散射</w:t>
            </w:r>
            <w:r>
              <w:t>角度</w:t>
            </w:r>
          </w:p>
        </w:tc>
        <w:tc>
          <w:tcPr>
            <w:tcW w:w="1885" w:type="dxa"/>
          </w:tcPr>
          <w:p w14:paraId="3FE6D209" w14:textId="46E1A84E" w:rsidR="00BC3FB7" w:rsidRDefault="0067784C">
            <w:r>
              <w:rPr>
                <w:rFonts w:hint="eastAsia"/>
              </w:rPr>
              <w:t>小</w:t>
            </w:r>
          </w:p>
        </w:tc>
        <w:tc>
          <w:tcPr>
            <w:tcW w:w="1660" w:type="dxa"/>
          </w:tcPr>
          <w:p w14:paraId="15148893" w14:textId="75B18EB0" w:rsidR="00BC3FB7" w:rsidRDefault="0067784C">
            <w:r>
              <w:rPr>
                <w:rFonts w:hint="eastAsia"/>
              </w:rPr>
              <w:t>散射动能</w:t>
            </w:r>
            <w:r>
              <w:t>武器</w:t>
            </w:r>
          </w:p>
        </w:tc>
      </w:tr>
      <w:tr w:rsidR="00BC3FB7" w14:paraId="4D986DF0" w14:textId="77777777" w:rsidTr="0067784C">
        <w:tc>
          <w:tcPr>
            <w:tcW w:w="1659" w:type="dxa"/>
          </w:tcPr>
          <w:p w14:paraId="4F41BD21" w14:textId="31135A1E" w:rsidR="00BC3FB7" w:rsidRDefault="00CB79F8">
            <w:r>
              <w:rPr>
                <w:rFonts w:hint="eastAsia"/>
              </w:rPr>
              <w:t>利剑</w:t>
            </w:r>
          </w:p>
        </w:tc>
        <w:tc>
          <w:tcPr>
            <w:tcW w:w="2869" w:type="dxa"/>
          </w:tcPr>
          <w:p w14:paraId="28017C2C" w14:textId="36C52AF7" w:rsidR="00BC3FB7" w:rsidRDefault="00CB79F8">
            <w:r>
              <w:rPr>
                <w:rFonts w:hint="eastAsia"/>
              </w:rPr>
              <w:t>第二高</w:t>
            </w:r>
            <w:r>
              <w:t>DPS</w:t>
            </w:r>
            <w:r>
              <w:rPr>
                <w:rFonts w:hint="eastAsia"/>
              </w:rPr>
              <w:t>单位，跟踪</w:t>
            </w:r>
            <w:r>
              <w:t>导弹</w:t>
            </w:r>
            <w:r w:rsidR="0067784C">
              <w:rPr>
                <w:rFonts w:hint="eastAsia"/>
              </w:rPr>
              <w:t>，</w:t>
            </w:r>
            <w:r w:rsidR="0067784C">
              <w:t>需要躲避</w:t>
            </w:r>
          </w:p>
        </w:tc>
        <w:tc>
          <w:tcPr>
            <w:tcW w:w="2410" w:type="dxa"/>
          </w:tcPr>
          <w:p w14:paraId="5C056E03" w14:textId="0EA6B204" w:rsidR="00BC3FB7" w:rsidRPr="00CB79F8" w:rsidRDefault="00CB79F8">
            <w:r>
              <w:rPr>
                <w:rFonts w:hint="eastAsia"/>
              </w:rPr>
              <w:t>可以</w:t>
            </w:r>
            <w:r>
              <w:t>攻击到各个方向，优先攻击背后、侧面</w:t>
            </w:r>
          </w:p>
        </w:tc>
        <w:tc>
          <w:tcPr>
            <w:tcW w:w="1659" w:type="dxa"/>
          </w:tcPr>
          <w:p w14:paraId="6CD56FF6" w14:textId="7291EA6B" w:rsidR="00BC3FB7" w:rsidRPr="00CB79F8" w:rsidRDefault="00CB79F8">
            <w:r>
              <w:rPr>
                <w:rFonts w:hint="eastAsia"/>
              </w:rPr>
              <w:t>转弯</w:t>
            </w:r>
            <w:r>
              <w:t>半径，速度</w:t>
            </w:r>
          </w:p>
        </w:tc>
        <w:tc>
          <w:tcPr>
            <w:tcW w:w="1885" w:type="dxa"/>
          </w:tcPr>
          <w:p w14:paraId="575A549C" w14:textId="5A0287E9" w:rsidR="00BC3FB7" w:rsidRDefault="0067784C">
            <w:r>
              <w:rPr>
                <w:rFonts w:hint="eastAsia"/>
              </w:rPr>
              <w:t>中小</w:t>
            </w:r>
          </w:p>
        </w:tc>
        <w:tc>
          <w:tcPr>
            <w:tcW w:w="1660" w:type="dxa"/>
          </w:tcPr>
          <w:p w14:paraId="3F6CD79D" w14:textId="3CE7E28D" w:rsidR="00BC3FB7" w:rsidRDefault="0067784C">
            <w:r>
              <w:rPr>
                <w:rFonts w:hint="eastAsia"/>
              </w:rPr>
              <w:t>跟踪</w:t>
            </w:r>
            <w:r>
              <w:t>导弹</w:t>
            </w:r>
          </w:p>
        </w:tc>
      </w:tr>
      <w:tr w:rsidR="00844CB5" w14:paraId="39F7F615" w14:textId="77777777" w:rsidTr="0067784C">
        <w:tc>
          <w:tcPr>
            <w:tcW w:w="1659" w:type="dxa"/>
          </w:tcPr>
          <w:p w14:paraId="21B22B5D" w14:textId="68572445" w:rsidR="00844CB5" w:rsidRPr="00FC2530" w:rsidRDefault="00CB79F8">
            <w:pPr>
              <w:rPr>
                <w:color w:val="D9D9D9" w:themeColor="background1" w:themeShade="D9"/>
              </w:rPr>
            </w:pPr>
            <w:r w:rsidRPr="00FC2530">
              <w:rPr>
                <w:rFonts w:hint="eastAsia"/>
                <w:color w:val="D9D9D9" w:themeColor="background1" w:themeShade="D9"/>
              </w:rPr>
              <w:t>幻影</w:t>
            </w:r>
            <w:r w:rsidR="00434FE1" w:rsidRPr="00FC2530">
              <w:rPr>
                <w:rFonts w:hint="eastAsia"/>
                <w:color w:val="D9D9D9" w:themeColor="background1" w:themeShade="D9"/>
              </w:rPr>
              <w:t>*</w:t>
            </w:r>
          </w:p>
        </w:tc>
        <w:tc>
          <w:tcPr>
            <w:tcW w:w="2869" w:type="dxa"/>
          </w:tcPr>
          <w:p w14:paraId="4B364FBF" w14:textId="4D220D06" w:rsidR="00844CB5" w:rsidRPr="00FC2530" w:rsidRDefault="007B2F61">
            <w:pPr>
              <w:rPr>
                <w:color w:val="D9D9D9" w:themeColor="background1" w:themeShade="D9"/>
              </w:rPr>
            </w:pPr>
            <w:r w:rsidRPr="00FC2530">
              <w:rPr>
                <w:rFonts w:hint="eastAsia"/>
                <w:color w:val="D9D9D9" w:themeColor="background1" w:themeShade="D9"/>
              </w:rPr>
              <w:t>隐形飞机，攻击时</w:t>
            </w:r>
            <w:r w:rsidR="00CB79F8" w:rsidRPr="00FC2530">
              <w:rPr>
                <w:rFonts w:hint="eastAsia"/>
                <w:color w:val="D9D9D9" w:themeColor="background1" w:themeShade="D9"/>
              </w:rPr>
              <w:t>才显形</w:t>
            </w:r>
          </w:p>
        </w:tc>
        <w:tc>
          <w:tcPr>
            <w:tcW w:w="2410" w:type="dxa"/>
          </w:tcPr>
          <w:p w14:paraId="7D9E3EBB" w14:textId="6E47E130" w:rsidR="00844CB5" w:rsidRPr="00FC2530" w:rsidRDefault="00CB79F8" w:rsidP="00CB79F8">
            <w:pPr>
              <w:rPr>
                <w:color w:val="D9D9D9" w:themeColor="background1" w:themeShade="D9"/>
              </w:rPr>
            </w:pPr>
            <w:r w:rsidRPr="00FC2530">
              <w:rPr>
                <w:rFonts w:hint="eastAsia"/>
                <w:color w:val="D9D9D9" w:themeColor="background1" w:themeShade="D9"/>
              </w:rPr>
              <w:t>主动</w:t>
            </w:r>
            <w:r w:rsidRPr="00FC2530">
              <w:rPr>
                <w:color w:val="D9D9D9" w:themeColor="background1" w:themeShade="D9"/>
              </w:rPr>
              <w:t>：隐形，躲避所有子弹</w:t>
            </w:r>
            <w:r w:rsidRPr="00FC2530">
              <w:rPr>
                <w:rFonts w:hint="eastAsia"/>
                <w:color w:val="D9D9D9" w:themeColor="background1" w:themeShade="D9"/>
              </w:rPr>
              <w:t>，敌方找不到</w:t>
            </w:r>
            <w:r w:rsidRPr="00FC2530">
              <w:rPr>
                <w:color w:val="D9D9D9" w:themeColor="background1" w:themeShade="D9"/>
              </w:rPr>
              <w:t>目标</w:t>
            </w:r>
          </w:p>
        </w:tc>
        <w:tc>
          <w:tcPr>
            <w:tcW w:w="1659" w:type="dxa"/>
          </w:tcPr>
          <w:p w14:paraId="3AD97ECD" w14:textId="11B53CFF" w:rsidR="00844CB5" w:rsidRPr="00FC2530" w:rsidRDefault="00DE022E">
            <w:pPr>
              <w:rPr>
                <w:color w:val="D9D9D9" w:themeColor="background1" w:themeShade="D9"/>
              </w:rPr>
            </w:pPr>
            <w:r w:rsidRPr="00FC2530">
              <w:rPr>
                <w:rFonts w:hint="eastAsia"/>
                <w:color w:val="D9D9D9" w:themeColor="background1" w:themeShade="D9"/>
              </w:rPr>
              <w:t>隐形</w:t>
            </w:r>
            <w:r w:rsidRPr="00FC2530">
              <w:rPr>
                <w:color w:val="D9D9D9" w:themeColor="background1" w:themeShade="D9"/>
              </w:rPr>
              <w:t>时长、冷却</w:t>
            </w:r>
            <w:r w:rsidRPr="00FC2530">
              <w:rPr>
                <w:rFonts w:hint="eastAsia"/>
                <w:color w:val="D9D9D9" w:themeColor="background1" w:themeShade="D9"/>
              </w:rPr>
              <w:t>速度</w:t>
            </w:r>
          </w:p>
        </w:tc>
        <w:tc>
          <w:tcPr>
            <w:tcW w:w="1885" w:type="dxa"/>
          </w:tcPr>
          <w:p w14:paraId="44E2437B" w14:textId="2E24CBBD" w:rsidR="00844CB5" w:rsidRDefault="0067784C">
            <w:r>
              <w:rPr>
                <w:rFonts w:hint="eastAsia"/>
              </w:rPr>
              <w:t>中</w:t>
            </w:r>
          </w:p>
        </w:tc>
        <w:tc>
          <w:tcPr>
            <w:tcW w:w="1660" w:type="dxa"/>
          </w:tcPr>
          <w:p w14:paraId="3743AAB0" w14:textId="5A7139CF" w:rsidR="00844CB5" w:rsidRDefault="0067784C" w:rsidP="0067784C">
            <w:r>
              <w:rPr>
                <w:rFonts w:hint="eastAsia"/>
              </w:rPr>
              <w:t>自卫动能</w:t>
            </w:r>
            <w:r>
              <w:t>武器</w:t>
            </w:r>
          </w:p>
        </w:tc>
      </w:tr>
      <w:tr w:rsidR="00BC3FB7" w14:paraId="19684CE5" w14:textId="77777777" w:rsidTr="0067784C">
        <w:tc>
          <w:tcPr>
            <w:tcW w:w="1659" w:type="dxa"/>
          </w:tcPr>
          <w:p w14:paraId="6BBE6A19" w14:textId="09B95AA3" w:rsidR="00BC3FB7" w:rsidRPr="00D53891" w:rsidRDefault="00CB79F8">
            <w:pPr>
              <w:rPr>
                <w:color w:val="D9D9D9" w:themeColor="background1" w:themeShade="D9"/>
              </w:rPr>
            </w:pPr>
            <w:r w:rsidRPr="00D53891">
              <w:rPr>
                <w:rFonts w:hint="eastAsia"/>
                <w:color w:val="D9D9D9" w:themeColor="background1" w:themeShade="D9"/>
              </w:rPr>
              <w:t>神风</w:t>
            </w:r>
          </w:p>
        </w:tc>
        <w:tc>
          <w:tcPr>
            <w:tcW w:w="2869" w:type="dxa"/>
          </w:tcPr>
          <w:p w14:paraId="02F94017" w14:textId="082ECB13" w:rsidR="00BC3FB7" w:rsidRPr="00D53891" w:rsidRDefault="00EF7BB5">
            <w:pPr>
              <w:rPr>
                <w:color w:val="D9D9D9" w:themeColor="background1" w:themeShade="D9"/>
              </w:rPr>
            </w:pPr>
            <w:r w:rsidRPr="00D53891">
              <w:rPr>
                <w:rFonts w:hint="eastAsia"/>
                <w:color w:val="D9D9D9" w:themeColor="background1" w:themeShade="D9"/>
              </w:rPr>
              <w:t>一种</w:t>
            </w:r>
            <w:r w:rsidRPr="00D53891">
              <w:rPr>
                <w:color w:val="D9D9D9" w:themeColor="background1" w:themeShade="D9"/>
              </w:rPr>
              <w:t>遥控核弹</w:t>
            </w:r>
          </w:p>
        </w:tc>
        <w:tc>
          <w:tcPr>
            <w:tcW w:w="2410" w:type="dxa"/>
          </w:tcPr>
          <w:p w14:paraId="2F1C6156" w14:textId="5B693863" w:rsidR="00BC3FB7" w:rsidRPr="00D53891" w:rsidRDefault="00EF7BB5">
            <w:pPr>
              <w:rPr>
                <w:color w:val="D9D9D9" w:themeColor="background1" w:themeShade="D9"/>
              </w:rPr>
            </w:pPr>
            <w:r w:rsidRPr="00D53891">
              <w:rPr>
                <w:rFonts w:hint="eastAsia"/>
                <w:color w:val="D9D9D9" w:themeColor="background1" w:themeShade="D9"/>
              </w:rPr>
              <w:t>手动</w:t>
            </w:r>
            <w:r w:rsidRPr="00D53891">
              <w:rPr>
                <w:color w:val="D9D9D9" w:themeColor="background1" w:themeShade="D9"/>
              </w:rPr>
              <w:t>发射，或自动</w:t>
            </w:r>
            <w:r w:rsidRPr="00D53891">
              <w:rPr>
                <w:rFonts w:hint="eastAsia"/>
                <w:color w:val="D9D9D9" w:themeColor="background1" w:themeShade="D9"/>
              </w:rPr>
              <w:t>在</w:t>
            </w:r>
            <w:r w:rsidRPr="00D53891">
              <w:rPr>
                <w:color w:val="D9D9D9" w:themeColor="background1" w:themeShade="D9"/>
              </w:rPr>
              <w:t>最后一波攻击</w:t>
            </w:r>
            <w:r w:rsidRPr="00D53891">
              <w:rPr>
                <w:color w:val="D9D9D9" w:themeColor="background1" w:themeShade="D9"/>
              </w:rPr>
              <w:t>BOSS</w:t>
            </w:r>
          </w:p>
        </w:tc>
        <w:tc>
          <w:tcPr>
            <w:tcW w:w="1659" w:type="dxa"/>
          </w:tcPr>
          <w:p w14:paraId="3A33672F" w14:textId="74D3FE2A" w:rsidR="00BC3FB7" w:rsidRPr="00D53891" w:rsidRDefault="00DE022E">
            <w:pPr>
              <w:rPr>
                <w:color w:val="D9D9D9" w:themeColor="background1" w:themeShade="D9"/>
              </w:rPr>
            </w:pPr>
            <w:r w:rsidRPr="00D53891">
              <w:rPr>
                <w:rFonts w:hint="eastAsia"/>
                <w:color w:val="D9D9D9" w:themeColor="background1" w:themeShade="D9"/>
              </w:rPr>
              <w:t>攻击力，冲锋</w:t>
            </w:r>
            <w:r w:rsidRPr="00D53891">
              <w:rPr>
                <w:color w:val="D9D9D9" w:themeColor="background1" w:themeShade="D9"/>
              </w:rPr>
              <w:t>速度</w:t>
            </w:r>
          </w:p>
        </w:tc>
        <w:tc>
          <w:tcPr>
            <w:tcW w:w="1885" w:type="dxa"/>
          </w:tcPr>
          <w:p w14:paraId="6ECEF5CF" w14:textId="737D8E20" w:rsidR="00BC3FB7" w:rsidRDefault="0067784C">
            <w:r>
              <w:rPr>
                <w:rFonts w:hint="eastAsia"/>
              </w:rPr>
              <w:t>中大</w:t>
            </w:r>
          </w:p>
        </w:tc>
        <w:tc>
          <w:tcPr>
            <w:tcW w:w="1660" w:type="dxa"/>
          </w:tcPr>
          <w:p w14:paraId="14B907AE" w14:textId="7F796C46" w:rsidR="00BC3FB7" w:rsidRDefault="0067784C">
            <w:r>
              <w:rPr>
                <w:rFonts w:hint="eastAsia"/>
              </w:rPr>
              <w:t>无</w:t>
            </w:r>
            <w:r>
              <w:t>武器</w:t>
            </w:r>
          </w:p>
        </w:tc>
      </w:tr>
      <w:tr w:rsidR="00BC3FB7" w14:paraId="54A1F88C" w14:textId="77777777" w:rsidTr="0067784C">
        <w:tc>
          <w:tcPr>
            <w:tcW w:w="1659" w:type="dxa"/>
          </w:tcPr>
          <w:p w14:paraId="515AA6E3" w14:textId="4C7E09F9" w:rsidR="00BC3FB7" w:rsidRPr="0067784C" w:rsidRDefault="00CB79F8">
            <w:r w:rsidRPr="0067784C">
              <w:rPr>
                <w:rFonts w:hint="eastAsia"/>
              </w:rPr>
              <w:t>雷霆</w:t>
            </w:r>
          </w:p>
        </w:tc>
        <w:tc>
          <w:tcPr>
            <w:tcW w:w="2869" w:type="dxa"/>
          </w:tcPr>
          <w:p w14:paraId="1DC12710" w14:textId="728E3A49" w:rsidR="00BC3FB7" w:rsidRPr="0067784C" w:rsidRDefault="00CB79F8">
            <w:r w:rsidRPr="0067784C">
              <w:rPr>
                <w:rFonts w:hint="eastAsia"/>
              </w:rPr>
              <w:t>搭载</w:t>
            </w:r>
            <w:r w:rsidRPr="0067784C">
              <w:rPr>
                <w:rFonts w:hint="eastAsia"/>
              </w:rPr>
              <w:t>EMP</w:t>
            </w:r>
            <w:r w:rsidRPr="0067784C">
              <w:rPr>
                <w:rFonts w:hint="eastAsia"/>
              </w:rPr>
              <w:t>的</w:t>
            </w:r>
            <w:r w:rsidRPr="0067784C">
              <w:t>战机，让对手</w:t>
            </w:r>
            <w:r w:rsidRPr="0067784C">
              <w:rPr>
                <w:rFonts w:hint="eastAsia"/>
              </w:rPr>
              <w:t>战机</w:t>
            </w:r>
            <w:r w:rsidRPr="0067784C">
              <w:t>、导弹短暂</w:t>
            </w:r>
            <w:r w:rsidRPr="0067784C">
              <w:rPr>
                <w:rFonts w:hint="eastAsia"/>
              </w:rPr>
              <w:t>失效</w:t>
            </w:r>
          </w:p>
        </w:tc>
        <w:tc>
          <w:tcPr>
            <w:tcW w:w="2410" w:type="dxa"/>
          </w:tcPr>
          <w:p w14:paraId="16044710" w14:textId="111F7DD1" w:rsidR="00BC3FB7" w:rsidRPr="0067784C" w:rsidRDefault="007B2F61">
            <w:r w:rsidRPr="0067784C">
              <w:t>敌军功能机的</w:t>
            </w:r>
            <w:r w:rsidRPr="0067784C">
              <w:rPr>
                <w:rFonts w:hint="eastAsia"/>
              </w:rPr>
              <w:t>克星，专业</w:t>
            </w:r>
            <w:r w:rsidRPr="0067784C">
              <w:t>对抗圣光、导弹幕</w:t>
            </w:r>
          </w:p>
        </w:tc>
        <w:tc>
          <w:tcPr>
            <w:tcW w:w="1659" w:type="dxa"/>
          </w:tcPr>
          <w:p w14:paraId="62A30172" w14:textId="77777777" w:rsidR="00BC3FB7" w:rsidRDefault="00BC3FB7"/>
        </w:tc>
        <w:tc>
          <w:tcPr>
            <w:tcW w:w="1885" w:type="dxa"/>
          </w:tcPr>
          <w:p w14:paraId="3D26F7C5" w14:textId="6DAD52B3" w:rsidR="00BC3FB7" w:rsidRDefault="0067784C">
            <w:r>
              <w:rPr>
                <w:rFonts w:hint="eastAsia"/>
              </w:rPr>
              <w:t>中</w:t>
            </w:r>
          </w:p>
        </w:tc>
        <w:tc>
          <w:tcPr>
            <w:tcW w:w="1660" w:type="dxa"/>
          </w:tcPr>
          <w:p w14:paraId="1AFC1AEF" w14:textId="6C28A6B3" w:rsidR="00BC3FB7" w:rsidRDefault="0067784C">
            <w:r>
              <w:rPr>
                <w:rFonts w:hint="eastAsia"/>
              </w:rPr>
              <w:t>自卫</w:t>
            </w:r>
            <w:r>
              <w:t>多目标</w:t>
            </w:r>
            <w:r>
              <w:rPr>
                <w:rFonts w:hint="eastAsia"/>
              </w:rPr>
              <w:t>电击</w:t>
            </w:r>
            <w:r>
              <w:t>武器</w:t>
            </w:r>
          </w:p>
        </w:tc>
      </w:tr>
      <w:tr w:rsidR="00BC3FB7" w14:paraId="46322A66" w14:textId="77777777" w:rsidTr="0067784C">
        <w:tc>
          <w:tcPr>
            <w:tcW w:w="1659" w:type="dxa"/>
          </w:tcPr>
          <w:p w14:paraId="64C8F5C3" w14:textId="07412F93" w:rsidR="00BC3FB7" w:rsidRPr="00FC2530" w:rsidRDefault="00CB79F8">
            <w:pPr>
              <w:rPr>
                <w:color w:val="D9D9D9" w:themeColor="background1" w:themeShade="D9"/>
              </w:rPr>
            </w:pPr>
            <w:r w:rsidRPr="00FC2530">
              <w:rPr>
                <w:rFonts w:hint="eastAsia"/>
                <w:color w:val="D9D9D9" w:themeColor="background1" w:themeShade="D9"/>
              </w:rPr>
              <w:lastRenderedPageBreak/>
              <w:t>幽灵</w:t>
            </w:r>
            <w:r w:rsidR="00A9083D" w:rsidRPr="00FC2530">
              <w:rPr>
                <w:rFonts w:hint="eastAsia"/>
                <w:color w:val="D9D9D9" w:themeColor="background1" w:themeShade="D9"/>
              </w:rPr>
              <w:t>*</w:t>
            </w:r>
          </w:p>
        </w:tc>
        <w:tc>
          <w:tcPr>
            <w:tcW w:w="2869" w:type="dxa"/>
          </w:tcPr>
          <w:p w14:paraId="0C89310E" w14:textId="44794F7F" w:rsidR="00BC3FB7" w:rsidRPr="00FC2530" w:rsidRDefault="00CB79F8">
            <w:pPr>
              <w:rPr>
                <w:color w:val="D9D9D9" w:themeColor="background1" w:themeShade="D9"/>
              </w:rPr>
            </w:pPr>
            <w:r w:rsidRPr="00FC2530">
              <w:rPr>
                <w:rFonts w:hint="eastAsia"/>
                <w:color w:val="D9D9D9" w:themeColor="background1" w:themeShade="D9"/>
              </w:rPr>
              <w:t>瞬移</w:t>
            </w:r>
            <w:r w:rsidRPr="00FC2530">
              <w:rPr>
                <w:color w:val="D9D9D9" w:themeColor="background1" w:themeShade="D9"/>
              </w:rPr>
              <w:t>，</w:t>
            </w:r>
            <w:r w:rsidRPr="00FC2530">
              <w:rPr>
                <w:rFonts w:hint="eastAsia"/>
                <w:color w:val="D9D9D9" w:themeColor="background1" w:themeShade="D9"/>
              </w:rPr>
              <w:t>每</w:t>
            </w:r>
            <w:r w:rsidRPr="00FC2530">
              <w:rPr>
                <w:color w:val="D9D9D9" w:themeColor="background1" w:themeShade="D9"/>
              </w:rPr>
              <w:t>隔一段时间或受击时就瞬移躲避</w:t>
            </w:r>
          </w:p>
        </w:tc>
        <w:tc>
          <w:tcPr>
            <w:tcW w:w="2410" w:type="dxa"/>
          </w:tcPr>
          <w:p w14:paraId="062B9931" w14:textId="22E3302A" w:rsidR="00BC3FB7" w:rsidRPr="00FC2530" w:rsidRDefault="007B2F61">
            <w:pPr>
              <w:rPr>
                <w:color w:val="D9D9D9" w:themeColor="background1" w:themeShade="D9"/>
              </w:rPr>
            </w:pPr>
            <w:r w:rsidRPr="00FC2530">
              <w:rPr>
                <w:rFonts w:hint="eastAsia"/>
                <w:color w:val="D9D9D9" w:themeColor="background1" w:themeShade="D9"/>
              </w:rPr>
              <w:t>瞬移，</w:t>
            </w:r>
            <w:r w:rsidRPr="00FC2530">
              <w:rPr>
                <w:color w:val="D9D9D9" w:themeColor="background1" w:themeShade="D9"/>
              </w:rPr>
              <w:t>双指操作可瞬移</w:t>
            </w:r>
          </w:p>
        </w:tc>
        <w:tc>
          <w:tcPr>
            <w:tcW w:w="1659" w:type="dxa"/>
          </w:tcPr>
          <w:p w14:paraId="738D18B7" w14:textId="77777777" w:rsidR="00BC3FB7" w:rsidRDefault="00BC3FB7"/>
        </w:tc>
        <w:tc>
          <w:tcPr>
            <w:tcW w:w="1885" w:type="dxa"/>
          </w:tcPr>
          <w:p w14:paraId="51A09BA1" w14:textId="7C23C938" w:rsidR="00BC3FB7" w:rsidRDefault="0067784C">
            <w:r>
              <w:rPr>
                <w:rFonts w:hint="eastAsia"/>
              </w:rPr>
              <w:t>中</w:t>
            </w:r>
          </w:p>
        </w:tc>
        <w:tc>
          <w:tcPr>
            <w:tcW w:w="1660" w:type="dxa"/>
          </w:tcPr>
          <w:p w14:paraId="197F5D7C" w14:textId="430EAFF3" w:rsidR="00BC3FB7" w:rsidRDefault="0067784C">
            <w:r>
              <w:rPr>
                <w:rFonts w:hint="eastAsia"/>
              </w:rPr>
              <w:t>自卫多向激光</w:t>
            </w:r>
            <w:r>
              <w:t>武器</w:t>
            </w:r>
          </w:p>
        </w:tc>
      </w:tr>
      <w:tr w:rsidR="00BC3FB7" w14:paraId="367AD19D" w14:textId="77777777" w:rsidTr="0067784C">
        <w:tc>
          <w:tcPr>
            <w:tcW w:w="1659" w:type="dxa"/>
          </w:tcPr>
          <w:p w14:paraId="0D91686B" w14:textId="0F3B902F" w:rsidR="00BC3FB7" w:rsidRDefault="00CB79F8">
            <w:r>
              <w:rPr>
                <w:rFonts w:hint="eastAsia"/>
              </w:rPr>
              <w:t>圣光</w:t>
            </w:r>
          </w:p>
        </w:tc>
        <w:tc>
          <w:tcPr>
            <w:tcW w:w="2869" w:type="dxa"/>
          </w:tcPr>
          <w:p w14:paraId="1E5F90CA" w14:textId="6A8FE229" w:rsidR="00BC3FB7" w:rsidRDefault="00CB79F8">
            <w:r>
              <w:rPr>
                <w:rFonts w:hint="eastAsia"/>
              </w:rPr>
              <w:t>全场</w:t>
            </w:r>
            <w:r>
              <w:t>加血，效果明显。</w:t>
            </w:r>
            <w:r>
              <w:rPr>
                <w:rFonts w:hint="eastAsia"/>
              </w:rPr>
              <w:t>可以</w:t>
            </w:r>
            <w:r>
              <w:t>用</w:t>
            </w:r>
            <w:r>
              <w:t>EMP</w:t>
            </w:r>
            <w:r>
              <w:t>克制。</w:t>
            </w:r>
          </w:p>
        </w:tc>
        <w:tc>
          <w:tcPr>
            <w:tcW w:w="2410" w:type="dxa"/>
          </w:tcPr>
          <w:p w14:paraId="53424689" w14:textId="6CBB871F" w:rsidR="00BC3FB7" w:rsidRDefault="007B2F61">
            <w:r>
              <w:rPr>
                <w:rFonts w:hint="eastAsia"/>
              </w:rPr>
              <w:t>不断回血，</w:t>
            </w:r>
            <w:r>
              <w:t>再也不怕挨枪子儿了</w:t>
            </w:r>
          </w:p>
        </w:tc>
        <w:tc>
          <w:tcPr>
            <w:tcW w:w="1659" w:type="dxa"/>
          </w:tcPr>
          <w:p w14:paraId="454A0027" w14:textId="77777777" w:rsidR="00BC3FB7" w:rsidRDefault="00BC3FB7"/>
        </w:tc>
        <w:tc>
          <w:tcPr>
            <w:tcW w:w="1885" w:type="dxa"/>
          </w:tcPr>
          <w:p w14:paraId="3098D59B" w14:textId="2D4A7EE3" w:rsidR="00BC3FB7" w:rsidRDefault="0067784C">
            <w:r>
              <w:rPr>
                <w:rFonts w:hint="eastAsia"/>
              </w:rPr>
              <w:t>中大</w:t>
            </w:r>
          </w:p>
        </w:tc>
        <w:tc>
          <w:tcPr>
            <w:tcW w:w="1660" w:type="dxa"/>
          </w:tcPr>
          <w:p w14:paraId="72475AFF" w14:textId="0BE94133" w:rsidR="00BC3FB7" w:rsidRDefault="0067784C">
            <w:r>
              <w:rPr>
                <w:rFonts w:hint="eastAsia"/>
              </w:rPr>
              <w:t>自卫</w:t>
            </w:r>
            <w:r>
              <w:t>动能武器</w:t>
            </w:r>
          </w:p>
        </w:tc>
      </w:tr>
      <w:tr w:rsidR="00BC3FB7" w14:paraId="63FB0844" w14:textId="77777777" w:rsidTr="0067784C">
        <w:tc>
          <w:tcPr>
            <w:tcW w:w="1659" w:type="dxa"/>
          </w:tcPr>
          <w:p w14:paraId="20C839F2" w14:textId="7B17106B" w:rsidR="00BC3FB7" w:rsidRDefault="00CB79F8">
            <w:r>
              <w:rPr>
                <w:rFonts w:hint="eastAsia"/>
              </w:rPr>
              <w:t>大力神</w:t>
            </w:r>
          </w:p>
        </w:tc>
        <w:tc>
          <w:tcPr>
            <w:tcW w:w="2869" w:type="dxa"/>
          </w:tcPr>
          <w:p w14:paraId="3C63BE73" w14:textId="715674C3" w:rsidR="00BC3FB7" w:rsidRDefault="00CB79F8">
            <w:r>
              <w:rPr>
                <w:rFonts w:hint="eastAsia"/>
              </w:rPr>
              <w:t>运输机</w:t>
            </w:r>
            <w:r>
              <w:t>，各种掉宝。总是有大量护航战机。</w:t>
            </w:r>
          </w:p>
        </w:tc>
        <w:tc>
          <w:tcPr>
            <w:tcW w:w="2410" w:type="dxa"/>
          </w:tcPr>
          <w:p w14:paraId="598E0AD5" w14:textId="658B8BB7" w:rsidR="00BC3FB7" w:rsidRDefault="007B2F61">
            <w:r>
              <w:rPr>
                <w:rFonts w:hint="eastAsia"/>
              </w:rPr>
              <w:t>额外</w:t>
            </w:r>
            <w:r>
              <w:t>载重，</w:t>
            </w:r>
            <w:r>
              <w:rPr>
                <w:rFonts w:hint="eastAsia"/>
              </w:rPr>
              <w:t>一局</w:t>
            </w:r>
            <w:r>
              <w:t>可捕获更多战机</w:t>
            </w:r>
          </w:p>
        </w:tc>
        <w:tc>
          <w:tcPr>
            <w:tcW w:w="1659" w:type="dxa"/>
          </w:tcPr>
          <w:p w14:paraId="3EDF7999" w14:textId="77777777" w:rsidR="00BC3FB7" w:rsidRDefault="00BC3FB7"/>
        </w:tc>
        <w:tc>
          <w:tcPr>
            <w:tcW w:w="1885" w:type="dxa"/>
          </w:tcPr>
          <w:p w14:paraId="39426B0A" w14:textId="1DF286A2" w:rsidR="00BC3FB7" w:rsidRDefault="0067784C">
            <w:r>
              <w:rPr>
                <w:rFonts w:hint="eastAsia"/>
              </w:rPr>
              <w:t>大</w:t>
            </w:r>
          </w:p>
        </w:tc>
        <w:tc>
          <w:tcPr>
            <w:tcW w:w="1660" w:type="dxa"/>
          </w:tcPr>
          <w:p w14:paraId="44113A6C" w14:textId="6E49A575" w:rsidR="00BC3FB7" w:rsidRDefault="0067784C">
            <w:r>
              <w:rPr>
                <w:rFonts w:hint="eastAsia"/>
              </w:rPr>
              <w:t>自卫</w:t>
            </w:r>
            <w:r>
              <w:t>动能武器</w:t>
            </w:r>
          </w:p>
        </w:tc>
      </w:tr>
    </w:tbl>
    <w:p w14:paraId="05CD2600" w14:textId="77777777" w:rsidR="00316CB1" w:rsidRDefault="00316CB1"/>
    <w:p w14:paraId="2A378CDE" w14:textId="09C2E1F1" w:rsidR="00316CB1" w:rsidRDefault="00D53891" w:rsidP="00D42EA1">
      <w:pPr>
        <w:pStyle w:val="2"/>
        <w:ind w:left="825" w:hanging="825"/>
      </w:pPr>
      <w:r>
        <w:rPr>
          <w:rFonts w:hint="eastAsia"/>
        </w:rPr>
        <w:t>主线</w:t>
      </w:r>
      <w:r>
        <w:t>、</w:t>
      </w:r>
      <w:r>
        <w:rPr>
          <w:rFonts w:hint="eastAsia"/>
        </w:rPr>
        <w:t>支线</w:t>
      </w:r>
      <w:r w:rsidR="00D42EA1">
        <w:rPr>
          <w:rFonts w:hint="eastAsia"/>
        </w:rPr>
        <w:t>关卡</w:t>
      </w:r>
      <w:r>
        <w:rPr>
          <w:rFonts w:hint="eastAsia"/>
        </w:rPr>
        <w:t>和</w:t>
      </w:r>
      <w:r>
        <w:t>探险队</w:t>
      </w:r>
      <w:r w:rsidR="00D42EA1">
        <w:t>机制</w:t>
      </w:r>
    </w:p>
    <w:p w14:paraId="1F5FE64B" w14:textId="3BF2FD9A" w:rsidR="00D42EA1" w:rsidRDefault="0042294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585D007" wp14:editId="2A56155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14261" cy="3771900"/>
            <wp:effectExtent l="0" t="0" r="0" b="0"/>
            <wp:wrapSquare wrapText="bothSides"/>
            <wp:docPr id="3" name="图片 3" descr="D:\Morln\Labs\Fighter\关卡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rln\Labs\Fighter\关卡界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8"/>
                    <a:stretch/>
                  </pic:blipFill>
                  <pic:spPr bwMode="auto">
                    <a:xfrm>
                      <a:off x="0" y="0"/>
                      <a:ext cx="2314261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45F03">
        <w:rPr>
          <w:rFonts w:hint="eastAsia"/>
        </w:rPr>
        <w:t>从</w:t>
      </w:r>
      <w:r w:rsidR="00245F03">
        <w:t>关卡地图可以看出，有</w:t>
      </w:r>
      <w:r w:rsidR="00245F03">
        <w:rPr>
          <w:rFonts w:hint="eastAsia"/>
        </w:rPr>
        <w:t>一条</w:t>
      </w:r>
      <w:r w:rsidR="00245F03">
        <w:t>主线和若干支线</w:t>
      </w:r>
      <w:r w:rsidR="008B7E09">
        <w:rPr>
          <w:rFonts w:hint="eastAsia"/>
        </w:rPr>
        <w:t>。</w:t>
      </w:r>
      <w:r w:rsidR="008B7E09">
        <w:t>主线</w:t>
      </w:r>
      <w:r w:rsidR="008B7E09">
        <w:rPr>
          <w:rFonts w:hint="eastAsia"/>
        </w:rPr>
        <w:t>每</w:t>
      </w:r>
      <w:r w:rsidR="008B7E09">
        <w:rPr>
          <w:rFonts w:hint="eastAsia"/>
        </w:rPr>
        <w:t>10</w:t>
      </w:r>
      <w:r w:rsidR="008B7E09">
        <w:rPr>
          <w:rFonts w:hint="eastAsia"/>
        </w:rPr>
        <w:t>关</w:t>
      </w:r>
      <w:r w:rsidR="008B7E09">
        <w:t>一章，每个支线是一章。章的开启需要先派探险队</w:t>
      </w:r>
      <w:r w:rsidR="008B7E09">
        <w:rPr>
          <w:rFonts w:hint="eastAsia"/>
        </w:rPr>
        <w:t>探路。</w:t>
      </w:r>
    </w:p>
    <w:p w14:paraId="3BE67137" w14:textId="0B34459D" w:rsidR="008B7E09" w:rsidRDefault="00BD348B">
      <w:r>
        <w:rPr>
          <w:rFonts w:hint="eastAsia"/>
        </w:rPr>
        <w:t>探路</w:t>
      </w:r>
      <w:r>
        <w:t>有个百分比，</w:t>
      </w:r>
      <w:r>
        <w:rPr>
          <w:rFonts w:hint="eastAsia"/>
        </w:rPr>
        <w:t>每次</w:t>
      </w:r>
      <w:r>
        <w:t>派遣探险队会</w:t>
      </w:r>
      <w:r>
        <w:rPr>
          <w:rFonts w:hint="eastAsia"/>
        </w:rPr>
        <w:t>随机</w:t>
      </w:r>
      <w:r>
        <w:t>完成一定的百分比，</w:t>
      </w:r>
      <w:r>
        <w:rPr>
          <w:rFonts w:hint="eastAsia"/>
        </w:rPr>
        <w:t>直到完成</w:t>
      </w:r>
      <w:r>
        <w:t>探路才打开此章。</w:t>
      </w:r>
    </w:p>
    <w:p w14:paraId="46E98DB2" w14:textId="333E2220" w:rsidR="00001D31" w:rsidRDefault="00BD348B">
      <w:r>
        <w:rPr>
          <w:rFonts w:hint="eastAsia"/>
        </w:rPr>
        <w:t>章</w:t>
      </w:r>
      <w:r>
        <w:t>入口会规定探险队</w:t>
      </w:r>
      <w:r>
        <w:rPr>
          <w:rFonts w:hint="eastAsia"/>
        </w:rPr>
        <w:t>的</w:t>
      </w:r>
      <w:r>
        <w:t>组成</w:t>
      </w:r>
      <w:r>
        <w:rPr>
          <w:rFonts w:hint="eastAsia"/>
        </w:rPr>
        <w:t>，</w:t>
      </w:r>
      <w:r>
        <w:t>每次探险都要有足够战机库存才可以。每次</w:t>
      </w:r>
      <w:r>
        <w:rPr>
          <w:rFonts w:hint="eastAsia"/>
        </w:rPr>
        <w:t>探险返航</w:t>
      </w:r>
      <w:r>
        <w:t>都</w:t>
      </w:r>
      <w:r>
        <w:rPr>
          <w:rFonts w:hint="eastAsia"/>
        </w:rPr>
        <w:t>只随机</w:t>
      </w:r>
      <w:r>
        <w:t>保留一架战机</w:t>
      </w:r>
      <w:r>
        <w:rPr>
          <w:rFonts w:hint="eastAsia"/>
        </w:rPr>
        <w:t>，</w:t>
      </w:r>
      <w:r>
        <w:t>其余的都阵亡了</w:t>
      </w:r>
      <w:r>
        <w:rPr>
          <w:rFonts w:hint="eastAsia"/>
        </w:rPr>
        <w:t>。</w:t>
      </w:r>
      <w:r>
        <w:t>返航</w:t>
      </w:r>
      <w:r>
        <w:rPr>
          <w:rFonts w:hint="eastAsia"/>
        </w:rPr>
        <w:t>后</w:t>
      </w:r>
      <w:r>
        <w:t>，如果未完成探路，则</w:t>
      </w:r>
      <w:r w:rsidR="00D12979">
        <w:rPr>
          <w:rFonts w:hint="eastAsia"/>
        </w:rPr>
        <w:t>该</w:t>
      </w:r>
      <w:r w:rsidR="00D12979">
        <w:t>入口的</w:t>
      </w:r>
      <w:r w:rsidR="00D12979">
        <w:rPr>
          <w:rFonts w:hint="eastAsia"/>
        </w:rPr>
        <w:t>探险</w:t>
      </w:r>
      <w:r>
        <w:t>会有冷却时间。</w:t>
      </w:r>
    </w:p>
    <w:p w14:paraId="1276DC5D" w14:textId="59CA877F" w:rsidR="00BD348B" w:rsidRDefault="00D12979">
      <w:r>
        <w:rPr>
          <w:rFonts w:hint="eastAsia"/>
        </w:rPr>
        <w:t>既然</w:t>
      </w:r>
      <w:r>
        <w:t>可以积攒战机</w:t>
      </w:r>
      <w:r>
        <w:rPr>
          <w:rFonts w:hint="eastAsia"/>
        </w:rPr>
        <w:t>解锁</w:t>
      </w:r>
      <w:r>
        <w:t>新章，那么</w:t>
      </w:r>
      <w:r>
        <w:rPr>
          <w:rFonts w:hint="eastAsia"/>
        </w:rPr>
        <w:t>给</w:t>
      </w:r>
      <w:r>
        <w:t>玩家提供另外一种</w:t>
      </w:r>
      <w:r>
        <w:rPr>
          <w:rFonts w:hint="eastAsia"/>
        </w:rPr>
        <w:t>社交</w:t>
      </w:r>
      <w:r>
        <w:t>方法</w:t>
      </w:r>
      <w:r>
        <w:rPr>
          <w:rFonts w:hint="eastAsia"/>
        </w:rPr>
        <w:t>解锁，</w:t>
      </w:r>
      <w:r>
        <w:t>这个方法再</w:t>
      </w:r>
      <w:r>
        <w:rPr>
          <w:rFonts w:hint="eastAsia"/>
        </w:rPr>
        <w:t>繁琐</w:t>
      </w:r>
      <w:r>
        <w:t>也不为过，所以可以考虑尝试获取微信好友链</w:t>
      </w:r>
      <w:r>
        <w:rPr>
          <w:rFonts w:hint="eastAsia"/>
        </w:rPr>
        <w:t>，</w:t>
      </w:r>
      <w:r>
        <w:t>或关</w:t>
      </w:r>
      <w:r>
        <w:lastRenderedPageBreak/>
        <w:t>注公众平台奖励。</w:t>
      </w:r>
    </w:p>
    <w:p w14:paraId="74F0A117" w14:textId="14ECF267" w:rsidR="00BD348B" w:rsidRDefault="00BD348B" w:rsidP="00BD348B">
      <w:pPr>
        <w:pStyle w:val="3"/>
        <w:ind w:left="378" w:hanging="378"/>
      </w:pPr>
      <w:r>
        <w:rPr>
          <w:rFonts w:hint="eastAsia"/>
        </w:rPr>
        <w:t>动态</w:t>
      </w:r>
      <w:r w:rsidR="00D12979">
        <w:rPr>
          <w:rFonts w:hint="eastAsia"/>
        </w:rPr>
        <w:t>添加</w:t>
      </w:r>
      <w:r w:rsidR="00D12979">
        <w:t>关卡和支线</w:t>
      </w:r>
    </w:p>
    <w:p w14:paraId="7AE7BD81" w14:textId="6A3D0CA1" w:rsidR="00BD348B" w:rsidRDefault="00BD348B" w:rsidP="00BD348B">
      <w:r>
        <w:rPr>
          <w:rFonts w:hint="eastAsia"/>
        </w:rPr>
        <w:t>关卡</w:t>
      </w:r>
      <w:r>
        <w:t>地图最好能</w:t>
      </w:r>
      <w:r>
        <w:rPr>
          <w:rFonts w:hint="eastAsia"/>
        </w:rPr>
        <w:t>非常</w:t>
      </w:r>
      <w:r>
        <w:t>方便</w:t>
      </w:r>
      <w:r>
        <w:rPr>
          <w:rFonts w:hint="eastAsia"/>
        </w:rPr>
        <w:t>地</w:t>
      </w:r>
      <w:r>
        <w:t>动态更新</w:t>
      </w:r>
      <w:r>
        <w:rPr>
          <w:rFonts w:hint="eastAsia"/>
        </w:rPr>
        <w:t>，</w:t>
      </w:r>
      <w:r>
        <w:t>无限扩展</w:t>
      </w:r>
      <w:r>
        <w:rPr>
          <w:rFonts w:hint="eastAsia"/>
        </w:rPr>
        <w:t>。比如将</w:t>
      </w:r>
      <w:r>
        <w:t>关卡数据序列化（敌机策略，剧情等）</w:t>
      </w:r>
      <w:r w:rsidR="00D12979">
        <w:rPr>
          <w:rFonts w:hint="eastAsia"/>
        </w:rPr>
        <w:t>，</w:t>
      </w:r>
      <w:r w:rsidR="00D12979">
        <w:t>另外，整个太阳系的图景不应</w:t>
      </w:r>
      <w:r w:rsidR="00D12979">
        <w:rPr>
          <w:rFonts w:hint="eastAsia"/>
        </w:rPr>
        <w:t>占用</w:t>
      </w:r>
      <w:r w:rsidR="00D12979">
        <w:t>太多资源和内存，所以发布前就设置好，以后仅仅是在</w:t>
      </w:r>
      <w:r w:rsidR="00D12979">
        <w:rPr>
          <w:rFonts w:hint="eastAsia"/>
        </w:rPr>
        <w:t>背景</w:t>
      </w:r>
      <w:r w:rsidR="00D12979">
        <w:t>上排列关卡。</w:t>
      </w:r>
    </w:p>
    <w:p w14:paraId="431A5DD2" w14:textId="0A39F862" w:rsidR="00D12979" w:rsidRPr="00D12979" w:rsidRDefault="00D12979" w:rsidP="00BD348B">
      <w:r>
        <w:rPr>
          <w:rFonts w:hint="eastAsia"/>
        </w:rPr>
        <w:t>如果</w:t>
      </w:r>
      <w:r>
        <w:t>开发时间紧迫，则可</w:t>
      </w:r>
      <w:r>
        <w:rPr>
          <w:rFonts w:hint="eastAsia"/>
        </w:rPr>
        <w:t>一</w:t>
      </w:r>
      <w:r>
        <w:t>章</w:t>
      </w:r>
      <w:r>
        <w:rPr>
          <w:rFonts w:hint="eastAsia"/>
        </w:rPr>
        <w:t>一章</w:t>
      </w:r>
      <w:r>
        <w:t>开启</w:t>
      </w:r>
      <w:r>
        <w:rPr>
          <w:rFonts w:hint="eastAsia"/>
        </w:rPr>
        <w:t>，</w:t>
      </w:r>
      <w:r>
        <w:t>当然，</w:t>
      </w:r>
      <w:r>
        <w:rPr>
          <w:rFonts w:hint="eastAsia"/>
        </w:rPr>
        <w:t>打到</w:t>
      </w:r>
      <w:r>
        <w:t>当时的最后一关时需要有</w:t>
      </w:r>
      <w:r>
        <w:rPr>
          <w:rFonts w:hint="eastAsia"/>
        </w:rPr>
        <w:t>合适</w:t>
      </w:r>
      <w:r>
        <w:t>的提示。</w:t>
      </w:r>
    </w:p>
    <w:p w14:paraId="4E60F03B" w14:textId="77777777" w:rsidR="00BD348B" w:rsidRDefault="00BD348B"/>
    <w:p w14:paraId="340C8BFA" w14:textId="576513E8" w:rsidR="00A75A73" w:rsidRDefault="00A75A73" w:rsidP="00A75A73">
      <w:pPr>
        <w:pStyle w:val="2"/>
        <w:ind w:left="825" w:hanging="825"/>
      </w:pPr>
      <w:r>
        <w:rPr>
          <w:rFonts w:hint="eastAsia"/>
        </w:rPr>
        <w:t>自机</w:t>
      </w:r>
      <w:r>
        <w:t>武器</w:t>
      </w:r>
      <w:r w:rsidR="00D53891">
        <w:rPr>
          <w:rFonts w:hint="eastAsia"/>
        </w:rPr>
        <w:t>和</w:t>
      </w:r>
      <w:r w:rsidR="00D53891">
        <w:t>升级道具</w:t>
      </w:r>
    </w:p>
    <w:p w14:paraId="7173A193" w14:textId="584C0C52" w:rsidR="00A75A73" w:rsidRDefault="00D53891" w:rsidP="00A75A73">
      <w:r>
        <w:rPr>
          <w:rFonts w:hint="eastAsia"/>
        </w:rPr>
        <w:t>因为</w:t>
      </w:r>
      <w:r>
        <w:t>有僚机的火力增援</w:t>
      </w:r>
      <w:r>
        <w:rPr>
          <w:rFonts w:hint="eastAsia"/>
        </w:rPr>
        <w:t>，</w:t>
      </w:r>
      <w:r>
        <w:t>以及捕猎时防止击毁猎物，</w:t>
      </w:r>
      <w:r>
        <w:rPr>
          <w:rFonts w:hint="eastAsia"/>
        </w:rPr>
        <w:t>自机的</w:t>
      </w:r>
      <w:r>
        <w:t>武器</w:t>
      </w:r>
      <w:r>
        <w:rPr>
          <w:rFonts w:hint="eastAsia"/>
        </w:rPr>
        <w:t>要比较</w:t>
      </w:r>
      <w:r>
        <w:t>单调。</w:t>
      </w:r>
    </w:p>
    <w:p w14:paraId="5D106052" w14:textId="2219DEF6" w:rsidR="00D53891" w:rsidRDefault="00D53891" w:rsidP="00A75A73">
      <w:r>
        <w:rPr>
          <w:rFonts w:hint="eastAsia"/>
        </w:rPr>
        <w:t>自机</w:t>
      </w:r>
      <w:r>
        <w:t>只有</w:t>
      </w:r>
      <w:r>
        <w:rPr>
          <w:rFonts w:hint="eastAsia"/>
        </w:rPr>
        <w:t>直线子弹</w:t>
      </w:r>
      <w:r>
        <w:t>和直线激光两种</w:t>
      </w:r>
      <w:r>
        <w:rPr>
          <w:rFonts w:hint="eastAsia"/>
        </w:rPr>
        <w:t>升级</w:t>
      </w:r>
      <w:r>
        <w:t>路线的武器</w:t>
      </w:r>
      <w:r>
        <w:rPr>
          <w:rFonts w:hint="eastAsia"/>
        </w:rPr>
        <w:t>。</w:t>
      </w:r>
    </w:p>
    <w:p w14:paraId="5099FC59" w14:textId="2F1A6177" w:rsidR="00D53891" w:rsidRPr="00D53891" w:rsidRDefault="00D53891" w:rsidP="00A75A73">
      <w:r>
        <w:rPr>
          <w:rFonts w:hint="eastAsia"/>
        </w:rPr>
        <w:t>敌机</w:t>
      </w:r>
      <w:r>
        <w:t>被毁后</w:t>
      </w:r>
      <w:r>
        <w:rPr>
          <w:rFonts w:hint="eastAsia"/>
        </w:rPr>
        <w:t>有</w:t>
      </w:r>
      <w:r>
        <w:t>可能掉</w:t>
      </w:r>
      <w:r>
        <w:rPr>
          <w:rFonts w:hint="eastAsia"/>
        </w:rPr>
        <w:t>出</w:t>
      </w:r>
      <w:r>
        <w:t>升级</w:t>
      </w:r>
      <w:r>
        <w:rPr>
          <w:rFonts w:hint="eastAsia"/>
        </w:rPr>
        <w:t>道具</w:t>
      </w:r>
      <w:r>
        <w:t>，升级道具会定时在子弹和激光两种状态间切换。自机</w:t>
      </w:r>
      <w:r>
        <w:rPr>
          <w:rFonts w:hint="eastAsia"/>
        </w:rPr>
        <w:t>吃</w:t>
      </w:r>
      <w:r>
        <w:t>到道具，如果和</w:t>
      </w:r>
      <w:r>
        <w:rPr>
          <w:rFonts w:hint="eastAsia"/>
        </w:rPr>
        <w:t>当前</w:t>
      </w:r>
      <w:r>
        <w:t>武器同</w:t>
      </w:r>
      <w:r>
        <w:rPr>
          <w:rFonts w:hint="eastAsia"/>
        </w:rPr>
        <w:t>路线</w:t>
      </w:r>
      <w:r>
        <w:t>，则武器升一级</w:t>
      </w:r>
      <w:r>
        <w:rPr>
          <w:rFonts w:hint="eastAsia"/>
        </w:rPr>
        <w:t>；</w:t>
      </w:r>
      <w:r>
        <w:t>如果不同路线，则保留等级切换路线。</w:t>
      </w:r>
    </w:p>
    <w:p w14:paraId="7C0A8AD2" w14:textId="77777777" w:rsidR="00A75A73" w:rsidRDefault="00A75A73" w:rsidP="00A75A73"/>
    <w:p w14:paraId="3B7C9566" w14:textId="77777777" w:rsidR="00A75A73" w:rsidRPr="00A75A73" w:rsidRDefault="00A75A73" w:rsidP="00A75A73"/>
    <w:p w14:paraId="166F1C83" w14:textId="77777777" w:rsidR="00D53891" w:rsidRDefault="00D53891" w:rsidP="00D53891">
      <w:pPr>
        <w:pStyle w:val="2"/>
        <w:ind w:left="825" w:hanging="825"/>
      </w:pPr>
      <w:r>
        <w:rPr>
          <w:rFonts w:hint="eastAsia"/>
        </w:rPr>
        <w:t>钻石货币</w:t>
      </w:r>
    </w:p>
    <w:p w14:paraId="3FA59AC4" w14:textId="77777777" w:rsidR="00D53891" w:rsidRDefault="00D53891" w:rsidP="00D53891">
      <w:r>
        <w:rPr>
          <w:rFonts w:hint="eastAsia"/>
        </w:rPr>
        <w:t>直接</w:t>
      </w:r>
      <w:r>
        <w:t>跳过软货币金币，使用</w:t>
      </w:r>
      <w:r>
        <w:rPr>
          <w:rFonts w:hint="eastAsia"/>
        </w:rPr>
        <w:t>硬货币</w:t>
      </w:r>
      <w:r>
        <w:t>钻石。软货币</w:t>
      </w:r>
      <w:r>
        <w:rPr>
          <w:rFonts w:hint="eastAsia"/>
        </w:rPr>
        <w:t>本身</w:t>
      </w:r>
      <w:r>
        <w:t>只是一种资源，而本作的每一种战机都</w:t>
      </w:r>
      <w:r>
        <w:rPr>
          <w:rFonts w:hint="eastAsia"/>
        </w:rPr>
        <w:t>已</w:t>
      </w:r>
      <w:r>
        <w:t>是一种资源</w:t>
      </w:r>
      <w:r>
        <w:rPr>
          <w:rFonts w:hint="eastAsia"/>
        </w:rPr>
        <w:t>，</w:t>
      </w:r>
      <w:r>
        <w:t>所以为了从简可以取消</w:t>
      </w:r>
      <w:r>
        <w:rPr>
          <w:rFonts w:hint="eastAsia"/>
        </w:rPr>
        <w:t>金币。</w:t>
      </w:r>
    </w:p>
    <w:p w14:paraId="4F2F2E7D" w14:textId="77777777" w:rsidR="00D53891" w:rsidRDefault="00D53891" w:rsidP="00D53891">
      <w:r>
        <w:rPr>
          <w:rFonts w:hint="eastAsia"/>
        </w:rPr>
        <w:t>钻石用在</w:t>
      </w:r>
      <w:r>
        <w:t>复活和消耗战机但不够</w:t>
      </w:r>
      <w:r>
        <w:rPr>
          <w:rFonts w:hint="eastAsia"/>
        </w:rPr>
        <w:t>时</w:t>
      </w:r>
      <w:r>
        <w:t>。</w:t>
      </w:r>
    </w:p>
    <w:p w14:paraId="601750B8" w14:textId="77777777" w:rsidR="00D53891" w:rsidRDefault="00D53891" w:rsidP="00D53891">
      <w:r>
        <w:rPr>
          <w:rFonts w:hint="eastAsia"/>
        </w:rPr>
        <w:t>复活</w:t>
      </w:r>
      <w:r>
        <w:t>的动力，</w:t>
      </w:r>
      <w:r>
        <w:rPr>
          <w:rFonts w:hint="eastAsia"/>
        </w:rPr>
        <w:t>在</w:t>
      </w:r>
      <w:r>
        <w:t>本作中还包括挽救上场的僚机。</w:t>
      </w:r>
      <w:r>
        <w:rPr>
          <w:rFonts w:hint="eastAsia"/>
        </w:rPr>
        <w:t>当然</w:t>
      </w:r>
      <w:r>
        <w:t>这也意味着死亡会付出更大的代价，所以每日第一次免费是极好的。</w:t>
      </w:r>
    </w:p>
    <w:p w14:paraId="79807E7A" w14:textId="77777777" w:rsidR="00D53891" w:rsidRDefault="00D53891" w:rsidP="00D53891">
      <w:r>
        <w:rPr>
          <w:rFonts w:hint="eastAsia"/>
        </w:rPr>
        <w:t>大量消耗战机，</w:t>
      </w:r>
      <w:r w:rsidRPr="003579AE">
        <w:rPr>
          <w:color w:val="D9D9D9" w:themeColor="background1" w:themeShade="D9"/>
        </w:rPr>
        <w:t>一个是在机库</w:t>
      </w:r>
      <w:r w:rsidRPr="003579AE">
        <w:rPr>
          <w:rFonts w:hint="eastAsia"/>
          <w:color w:val="D9D9D9" w:themeColor="background1" w:themeShade="D9"/>
        </w:rPr>
        <w:t>推进</w:t>
      </w:r>
      <w:r w:rsidRPr="003579AE">
        <w:rPr>
          <w:color w:val="D9D9D9" w:themeColor="background1" w:themeShade="D9"/>
        </w:rPr>
        <w:t>每种战机的状态</w:t>
      </w:r>
      <w:r w:rsidRPr="003579AE">
        <w:rPr>
          <w:rFonts w:hint="eastAsia"/>
          <w:color w:val="D9D9D9" w:themeColor="background1" w:themeShade="D9"/>
        </w:rPr>
        <w:t>（→</w:t>
      </w:r>
      <w:r w:rsidRPr="003579AE">
        <w:rPr>
          <w:color w:val="D9D9D9" w:themeColor="background1" w:themeShade="D9"/>
        </w:rPr>
        <w:t>破解</w:t>
      </w:r>
      <w:r w:rsidRPr="003579AE">
        <w:rPr>
          <w:rFonts w:hint="eastAsia"/>
          <w:color w:val="D9D9D9" w:themeColor="background1" w:themeShade="D9"/>
        </w:rPr>
        <w:t>→</w:t>
      </w:r>
      <w:r w:rsidRPr="003579AE">
        <w:rPr>
          <w:color w:val="D9D9D9" w:themeColor="background1" w:themeShade="D9"/>
        </w:rPr>
        <w:t>生产），一个</w:t>
      </w:r>
      <w:r>
        <w:t>是在解锁新的章</w:t>
      </w:r>
      <w:r>
        <w:rPr>
          <w:rFonts w:hint="eastAsia"/>
        </w:rPr>
        <w:t>。</w:t>
      </w:r>
    </w:p>
    <w:p w14:paraId="0E1DDEBC" w14:textId="77777777" w:rsidR="00F503F6" w:rsidRDefault="008F0430">
      <w:pPr>
        <w:pStyle w:val="1"/>
        <w:ind w:left="656" w:hanging="656"/>
      </w:pPr>
      <w:r>
        <w:rPr>
          <w:rFonts w:hint="eastAsia"/>
        </w:rPr>
        <w:lastRenderedPageBreak/>
        <w:t>主题和视听</w:t>
      </w:r>
      <w:r>
        <w:t>润色</w:t>
      </w:r>
    </w:p>
    <w:p w14:paraId="201A7D27" w14:textId="79C2E597" w:rsidR="00F503F6" w:rsidRDefault="008F0430" w:rsidP="00DF2A56">
      <w:r>
        <w:rPr>
          <w:rFonts w:hint="eastAsia"/>
        </w:rPr>
        <w:t>风格</w:t>
      </w:r>
      <w:r w:rsidR="00DF2A56">
        <w:rPr>
          <w:rFonts w:hint="eastAsia"/>
        </w:rPr>
        <w:t>借鉴《</w:t>
      </w:r>
      <w:r w:rsidR="00DF2A56">
        <w:t>联萌战机》</w:t>
      </w:r>
      <w:r w:rsidR="00606D30">
        <w:rPr>
          <w:rFonts w:hint="eastAsia"/>
        </w:rPr>
        <w:t>，</w:t>
      </w:r>
      <w:r w:rsidR="00606D30">
        <w:t>科幻。</w:t>
      </w:r>
    </w:p>
    <w:p w14:paraId="3925DDC4" w14:textId="61FD0B1C" w:rsidR="00F503F6" w:rsidRDefault="008F0430">
      <w:pPr>
        <w:pStyle w:val="2"/>
        <w:ind w:left="825" w:hanging="825"/>
      </w:pPr>
      <w:del w:id="27" w:author="Stephen Zhou" w:date="2013-10-25T17:18:00Z">
        <w:r w:rsidDel="00DA3387">
          <w:rPr>
            <w:rFonts w:hint="eastAsia"/>
          </w:rPr>
          <w:delText>主题</w:delText>
        </w:r>
      </w:del>
      <w:r w:rsidR="00FD3B21">
        <w:rPr>
          <w:rFonts w:hint="eastAsia"/>
        </w:rPr>
        <w:t>故事</w:t>
      </w:r>
      <w:r w:rsidR="00FD3B21">
        <w:t>背景</w:t>
      </w:r>
      <w:r w:rsidR="00252D48">
        <w:rPr>
          <w:rFonts w:hint="eastAsia"/>
        </w:rPr>
        <w:t>（</w:t>
      </w:r>
      <w:r w:rsidR="00252D48">
        <w:t>未定</w:t>
      </w:r>
      <w:r w:rsidR="00252D48">
        <w:rPr>
          <w:rFonts w:hint="eastAsia"/>
        </w:rPr>
        <w:t>）</w:t>
      </w:r>
    </w:p>
    <w:p w14:paraId="2F687666" w14:textId="214F78F6" w:rsidR="00CC3558" w:rsidRDefault="00CC3558">
      <w:r>
        <w:rPr>
          <w:rFonts w:hint="eastAsia"/>
        </w:rPr>
        <w:t>用</w:t>
      </w:r>
      <w:r>
        <w:t>日记的形式展现故事。</w:t>
      </w:r>
    </w:p>
    <w:p w14:paraId="7CB98855" w14:textId="4FB2AD14" w:rsidR="00F503F6" w:rsidRDefault="00AE5009">
      <w:r>
        <w:rPr>
          <w:rFonts w:hint="eastAsia"/>
        </w:rPr>
        <w:t>地球公元</w:t>
      </w:r>
      <w:r>
        <w:rPr>
          <w:rFonts w:hint="eastAsia"/>
        </w:rPr>
        <w:t>2230</w:t>
      </w:r>
      <w:r>
        <w:rPr>
          <w:rFonts w:hint="eastAsia"/>
        </w:rPr>
        <w:t>年</w:t>
      </w:r>
      <w:r w:rsidR="00166398">
        <w:rPr>
          <w:rFonts w:hint="eastAsia"/>
        </w:rPr>
        <w:t>，距离敌人</w:t>
      </w:r>
      <w:r w:rsidR="00166398">
        <w:t>母星</w:t>
      </w:r>
      <w:r w:rsidR="00896128">
        <w:rPr>
          <w:rFonts w:hint="eastAsia"/>
        </w:rPr>
        <w:t>5.5</w:t>
      </w:r>
      <w:r w:rsidR="00896128">
        <w:rPr>
          <w:rFonts w:hint="eastAsia"/>
        </w:rPr>
        <w:t>光时。</w:t>
      </w:r>
      <w:r>
        <w:rPr>
          <w:rFonts w:hint="eastAsia"/>
        </w:rPr>
        <w:t>我们</w:t>
      </w:r>
      <w:r w:rsidR="00606D30">
        <w:rPr>
          <w:rFonts w:hint="eastAsia"/>
        </w:rPr>
        <w:t>文明</w:t>
      </w:r>
      <w:r w:rsidR="00606D30">
        <w:t>第二次星际战争</w:t>
      </w:r>
      <w:r>
        <w:rPr>
          <w:rFonts w:hint="eastAsia"/>
        </w:rPr>
        <w:t>的</w:t>
      </w:r>
      <w:r w:rsidR="00606D30">
        <w:t>号角</w:t>
      </w:r>
      <w:r w:rsidR="00606D30">
        <w:rPr>
          <w:rFonts w:hint="eastAsia"/>
        </w:rPr>
        <w:t>即将</w:t>
      </w:r>
      <w:r>
        <w:t>吹响</w:t>
      </w:r>
      <w:r>
        <w:rPr>
          <w:rFonts w:hint="eastAsia"/>
        </w:rPr>
        <w:t>。</w:t>
      </w:r>
      <w:r w:rsidR="00CD53AC">
        <w:rPr>
          <w:rFonts w:hint="eastAsia"/>
        </w:rPr>
        <w:t>超级</w:t>
      </w:r>
      <w:r>
        <w:rPr>
          <w:rFonts w:hint="eastAsia"/>
        </w:rPr>
        <w:t>战机</w:t>
      </w:r>
      <w:r w:rsidR="00896128">
        <w:rPr>
          <w:rFonts w:hint="eastAsia"/>
        </w:rPr>
        <w:t>星辰号</w:t>
      </w:r>
      <w:r>
        <w:rPr>
          <w:rFonts w:hint="eastAsia"/>
        </w:rPr>
        <w:t>，</w:t>
      </w:r>
      <w:r>
        <w:t>历经</w:t>
      </w:r>
      <w:r>
        <w:t>5</w:t>
      </w:r>
      <w:r>
        <w:rPr>
          <w:rFonts w:hint="eastAsia"/>
        </w:rPr>
        <w:t>0</w:t>
      </w:r>
      <w:r>
        <w:rPr>
          <w:rFonts w:hint="eastAsia"/>
        </w:rPr>
        <w:t>地球年的</w:t>
      </w:r>
      <w:r w:rsidR="00896128">
        <w:t>亚光速旅行，</w:t>
      </w:r>
      <w:r w:rsidR="00896128">
        <w:rPr>
          <w:rFonts w:hint="eastAsia"/>
        </w:rPr>
        <w:t>终于</w:t>
      </w:r>
      <w:r>
        <w:t>进入</w:t>
      </w:r>
      <w:r w:rsidR="00896128">
        <w:rPr>
          <w:rFonts w:hint="eastAsia"/>
        </w:rPr>
        <w:t>了</w:t>
      </w:r>
      <w:r>
        <w:t>敌人</w:t>
      </w:r>
      <w:r w:rsidR="00CD53AC">
        <w:rPr>
          <w:rFonts w:hint="eastAsia"/>
        </w:rPr>
        <w:t>的</w:t>
      </w:r>
      <w:r>
        <w:rPr>
          <w:rFonts w:hint="eastAsia"/>
        </w:rPr>
        <w:t>恒星系</w:t>
      </w:r>
      <w:r>
        <w:t>边缘</w:t>
      </w:r>
      <w:r w:rsidR="00CD53AC">
        <w:rPr>
          <w:rFonts w:hint="eastAsia"/>
        </w:rPr>
        <w:t>。敌人</w:t>
      </w:r>
      <w:r w:rsidR="00CD53AC">
        <w:t>的</w:t>
      </w:r>
      <w:r w:rsidR="00CD53AC">
        <w:rPr>
          <w:rFonts w:hint="eastAsia"/>
        </w:rPr>
        <w:t>第一道</w:t>
      </w:r>
      <w:r w:rsidR="00CD53AC">
        <w:t>防御圈</w:t>
      </w:r>
      <w:r w:rsidR="00896128">
        <w:rPr>
          <w:rFonts w:hint="eastAsia"/>
        </w:rPr>
        <w:t>近在咫尺</w:t>
      </w:r>
      <w:r w:rsidR="00896128">
        <w:t>，雷达上的红点越来越</w:t>
      </w:r>
      <w:r w:rsidR="00896128">
        <w:rPr>
          <w:rFonts w:hint="eastAsia"/>
        </w:rPr>
        <w:t>密集</w:t>
      </w:r>
      <w:r w:rsidR="00896128">
        <w:t>。</w:t>
      </w:r>
      <w:r w:rsidR="008D122A">
        <w:rPr>
          <w:rFonts w:hint="eastAsia"/>
        </w:rPr>
        <w:t>我们很</w:t>
      </w:r>
      <w:r w:rsidR="008D122A">
        <w:t>清楚，第二波</w:t>
      </w:r>
      <w:r w:rsidR="008D122A">
        <w:rPr>
          <w:rFonts w:hint="eastAsia"/>
        </w:rPr>
        <w:t>进攻</w:t>
      </w:r>
      <w:r w:rsidR="008D122A">
        <w:t>的</w:t>
      </w:r>
      <w:r w:rsidR="008D122A">
        <w:rPr>
          <w:rFonts w:hint="eastAsia"/>
        </w:rPr>
        <w:t>目的</w:t>
      </w:r>
      <w:r w:rsidR="008D122A">
        <w:t>是为</w:t>
      </w:r>
      <w:r w:rsidR="008D122A">
        <w:rPr>
          <w:rFonts w:hint="eastAsia"/>
        </w:rPr>
        <w:t>主舰队的</w:t>
      </w:r>
      <w:r w:rsidR="008D122A">
        <w:t>到来铺平道路</w:t>
      </w:r>
      <w:r w:rsidR="008D122A">
        <w:rPr>
          <w:rFonts w:hint="eastAsia"/>
        </w:rPr>
        <w:t>，</w:t>
      </w:r>
      <w:r w:rsidR="008D122A">
        <w:t>所以，我们要</w:t>
      </w:r>
      <w:r w:rsidR="008D122A">
        <w:rPr>
          <w:rFonts w:hint="eastAsia"/>
        </w:rPr>
        <w:t>攻打</w:t>
      </w:r>
      <w:r w:rsidR="00606D30">
        <w:t>敌人</w:t>
      </w:r>
      <w:r w:rsidR="00606D30">
        <w:rPr>
          <w:rFonts w:hint="eastAsia"/>
        </w:rPr>
        <w:t>防守</w:t>
      </w:r>
      <w:r w:rsidR="00606D30">
        <w:t>最严密的</w:t>
      </w:r>
      <w:r w:rsidR="00606D30">
        <w:rPr>
          <w:rFonts w:hint="eastAsia"/>
        </w:rPr>
        <w:t>部位</w:t>
      </w:r>
      <w:r w:rsidR="00CC3558">
        <w:t>。</w:t>
      </w:r>
      <w:r w:rsidR="00606D30">
        <w:rPr>
          <w:rFonts w:hint="eastAsia"/>
        </w:rPr>
        <w:t>对于</w:t>
      </w:r>
      <w:r w:rsidR="00606D30">
        <w:t>即将到来的</w:t>
      </w:r>
      <w:r w:rsidR="00606D30">
        <w:rPr>
          <w:rFonts w:hint="eastAsia"/>
        </w:rPr>
        <w:t>一切</w:t>
      </w:r>
      <w:r w:rsidR="00606D30">
        <w:t>，星辰号已经做好</w:t>
      </w:r>
      <w:r w:rsidR="00606D30">
        <w:rPr>
          <w:rFonts w:hint="eastAsia"/>
        </w:rPr>
        <w:t>了</w:t>
      </w:r>
      <w:r w:rsidR="00606D30">
        <w:t>准备。</w:t>
      </w:r>
      <w:r w:rsidR="00606D30">
        <w:rPr>
          <w:rFonts w:hint="eastAsia"/>
        </w:rPr>
        <w:t>“</w:t>
      </w:r>
      <w:r w:rsidR="00896128">
        <w:rPr>
          <w:rFonts w:hint="eastAsia"/>
        </w:rPr>
        <w:t>为了生存</w:t>
      </w:r>
      <w:r w:rsidR="00896128">
        <w:t>，我们必须战斗</w:t>
      </w:r>
      <w:r w:rsidR="00606D30">
        <w:rPr>
          <w:rFonts w:hint="eastAsia"/>
        </w:rPr>
        <w:t>！”</w:t>
      </w:r>
    </w:p>
    <w:p w14:paraId="5F43C9C7" w14:textId="7EBA0361" w:rsidR="00FD3B21" w:rsidRDefault="00E03ABD">
      <w:r>
        <w:rPr>
          <w:rFonts w:hint="eastAsia"/>
        </w:rPr>
        <w:t>星辰</w:t>
      </w:r>
      <w:r>
        <w:t>号，</w:t>
      </w:r>
      <w:r w:rsidR="00115612">
        <w:rPr>
          <w:rFonts w:hint="eastAsia"/>
        </w:rPr>
        <w:t>到达九号</w:t>
      </w:r>
      <w:r w:rsidR="00115612">
        <w:t>行星</w:t>
      </w:r>
      <w:r>
        <w:rPr>
          <w:rFonts w:hint="eastAsia"/>
        </w:rPr>
        <w:t>。</w:t>
      </w:r>
      <w:r w:rsidR="00115612">
        <w:t>这里是敌人</w:t>
      </w:r>
      <w:r>
        <w:rPr>
          <w:rFonts w:hint="eastAsia"/>
        </w:rPr>
        <w:t>最远</w:t>
      </w:r>
      <w:r>
        <w:t>的基地</w:t>
      </w:r>
      <w:r>
        <w:rPr>
          <w:rFonts w:hint="eastAsia"/>
        </w:rPr>
        <w:t>，</w:t>
      </w:r>
      <w:r w:rsidR="003B3D09">
        <w:rPr>
          <w:rFonts w:hint="eastAsia"/>
        </w:rPr>
        <w:t>虽然</w:t>
      </w:r>
      <w:r w:rsidR="003B3D09">
        <w:t>星球很小，但</w:t>
      </w:r>
      <w:r>
        <w:rPr>
          <w:rFonts w:hint="eastAsia"/>
        </w:rPr>
        <w:t>防守</w:t>
      </w:r>
      <w:r w:rsidR="003B3D09">
        <w:rPr>
          <w:rFonts w:hint="eastAsia"/>
        </w:rPr>
        <w:t>极为</w:t>
      </w:r>
      <w:r>
        <w:t>严密。</w:t>
      </w:r>
      <w:r>
        <w:rPr>
          <w:rFonts w:hint="eastAsia"/>
        </w:rPr>
        <w:t>当然</w:t>
      </w:r>
      <w:r>
        <w:t>，再</w:t>
      </w:r>
      <w:r>
        <w:rPr>
          <w:rFonts w:hint="eastAsia"/>
        </w:rPr>
        <w:t>强大</w:t>
      </w:r>
      <w:r>
        <w:t>的防守在星辰号面前都</w:t>
      </w:r>
      <w:r>
        <w:rPr>
          <w:rFonts w:hint="eastAsia"/>
        </w:rPr>
        <w:t>如</w:t>
      </w:r>
      <w:r>
        <w:t>尘埃，</w:t>
      </w:r>
      <w:r>
        <w:rPr>
          <w:rFonts w:hint="eastAsia"/>
        </w:rPr>
        <w:t>这</w:t>
      </w:r>
      <w:r>
        <w:t>真是一场</w:t>
      </w:r>
      <w:r>
        <w:rPr>
          <w:rFonts w:hint="eastAsia"/>
        </w:rPr>
        <w:t>打</w:t>
      </w:r>
      <w:r>
        <w:t>虫子的游戏。</w:t>
      </w:r>
      <w:r>
        <w:rPr>
          <w:rFonts w:hint="eastAsia"/>
        </w:rPr>
        <w:t>不多说</w:t>
      </w:r>
      <w:r>
        <w:t>了，</w:t>
      </w:r>
      <w:r>
        <w:rPr>
          <w:rFonts w:hint="eastAsia"/>
        </w:rPr>
        <w:t>我去</w:t>
      </w:r>
      <w:r>
        <w:t>将武器预热了</w:t>
      </w:r>
      <w:r>
        <w:rPr>
          <w:rFonts w:hint="eastAsia"/>
        </w:rPr>
        <w:t>。</w:t>
      </w:r>
    </w:p>
    <w:p w14:paraId="41209F2B" w14:textId="3FF13B6E" w:rsidR="003B3D09" w:rsidRDefault="00FD4942">
      <w:r>
        <w:rPr>
          <w:rFonts w:hint="eastAsia"/>
        </w:rPr>
        <w:t>七号行星</w:t>
      </w:r>
      <w:r>
        <w:t>和八号行星都是寒冷的气态星球，敌人不会在那里建立大型基地。</w:t>
      </w:r>
      <w:r>
        <w:rPr>
          <w:rFonts w:hint="eastAsia"/>
        </w:rPr>
        <w:t>现在我们</w:t>
      </w:r>
      <w:r>
        <w:t>奔向六号行星</w:t>
      </w:r>
      <w:r>
        <w:rPr>
          <w:rFonts w:hint="eastAsia"/>
        </w:rPr>
        <w:t>，</w:t>
      </w:r>
      <w:r>
        <w:t>路程大约是</w:t>
      </w:r>
      <w:r w:rsidR="00DB0F3B">
        <w:rPr>
          <w:rFonts w:hint="eastAsia"/>
        </w:rPr>
        <w:t>4.5</w:t>
      </w:r>
      <w:r w:rsidR="00DB0F3B">
        <w:rPr>
          <w:rFonts w:hint="eastAsia"/>
        </w:rPr>
        <w:t>光时。</w:t>
      </w:r>
      <w:r w:rsidR="00DB0F3B">
        <w:t>我</w:t>
      </w:r>
      <w:r w:rsidR="00DB0F3B">
        <w:rPr>
          <w:rFonts w:hint="eastAsia"/>
        </w:rPr>
        <w:t>决定直接</w:t>
      </w:r>
      <w:r w:rsidR="00DB0F3B">
        <w:t>亚光速</w:t>
      </w:r>
      <w:r w:rsidR="00DB0F3B">
        <w:rPr>
          <w:rFonts w:hint="eastAsia"/>
        </w:rPr>
        <w:t>飞行以</w:t>
      </w:r>
      <w:r w:rsidR="00DB0F3B">
        <w:t>消减我的无聊。</w:t>
      </w:r>
    </w:p>
    <w:p w14:paraId="74B026CD" w14:textId="2481C0AE" w:rsidR="00F503F6" w:rsidRDefault="00F503F6"/>
    <w:p w14:paraId="24CD857A" w14:textId="4C8E4C21" w:rsidR="00F503F6" w:rsidRDefault="002B76C3">
      <w:r>
        <w:rPr>
          <w:rFonts w:hint="eastAsia"/>
        </w:rPr>
        <w:t>那就是</w:t>
      </w:r>
      <w:r>
        <w:t>他们的</w:t>
      </w:r>
      <w:r>
        <w:rPr>
          <w:rFonts w:hint="eastAsia"/>
        </w:rPr>
        <w:t>波</w:t>
      </w:r>
      <w:r>
        <w:t>瓦色</w:t>
      </w:r>
      <w:r>
        <w:rPr>
          <w:rFonts w:hint="eastAsia"/>
        </w:rPr>
        <w:t>母星</w:t>
      </w:r>
      <w:r>
        <w:t>和</w:t>
      </w:r>
      <w:r>
        <w:rPr>
          <w:rFonts w:hint="eastAsia"/>
        </w:rPr>
        <w:t>斯</w:t>
      </w:r>
      <w:r>
        <w:t>莱</w:t>
      </w:r>
      <w:r w:rsidR="006C32E9">
        <w:rPr>
          <w:rFonts w:hint="eastAsia"/>
        </w:rPr>
        <w:t>布</w:t>
      </w:r>
      <w:r w:rsidR="006C32E9">
        <w:t>色卫星</w:t>
      </w:r>
      <w:r w:rsidR="006C32E9">
        <w:rPr>
          <w:rFonts w:hint="eastAsia"/>
        </w:rPr>
        <w:t>，</w:t>
      </w:r>
      <w:r w:rsidR="006C32E9">
        <w:t>他们称作</w:t>
      </w:r>
      <w:r w:rsidR="006C32E9">
        <w:t>“</w:t>
      </w:r>
      <w:r w:rsidR="006C32E9">
        <w:t>地球</w:t>
      </w:r>
      <w:r w:rsidR="006C32E9">
        <w:t>”</w:t>
      </w:r>
      <w:r w:rsidR="006C32E9">
        <w:t>和</w:t>
      </w:r>
      <w:r w:rsidR="006C32E9">
        <w:t>“</w:t>
      </w:r>
      <w:r w:rsidR="006C32E9">
        <w:t>月亮</w:t>
      </w:r>
      <w:r w:rsidR="006C32E9">
        <w:t>”</w:t>
      </w:r>
      <w:r w:rsidR="006C32E9">
        <w:t>。</w:t>
      </w:r>
      <w:r w:rsidR="006C32E9">
        <w:rPr>
          <w:rFonts w:hint="eastAsia"/>
        </w:rPr>
        <w:t>那里有</w:t>
      </w:r>
      <w:r w:rsidR="006C32E9">
        <w:t>一百亿</w:t>
      </w:r>
      <w:r w:rsidR="006C32E9">
        <w:rPr>
          <w:rFonts w:hint="eastAsia"/>
        </w:rPr>
        <w:t>的人口和七千年</w:t>
      </w:r>
      <w:r w:rsidR="006C32E9">
        <w:t>的文明</w:t>
      </w:r>
      <w:r w:rsidR="006C32E9">
        <w:rPr>
          <w:rFonts w:hint="eastAsia"/>
        </w:rPr>
        <w:t>。</w:t>
      </w:r>
      <w:r w:rsidR="006C32E9">
        <w:t>相比</w:t>
      </w:r>
      <w:r w:rsidR="006C32E9">
        <w:rPr>
          <w:rFonts w:hint="eastAsia"/>
        </w:rPr>
        <w:t>之下</w:t>
      </w:r>
      <w:r w:rsidR="006C32E9">
        <w:t>，我们只是领先了五百年而已</w:t>
      </w:r>
      <w:r w:rsidR="006C32E9">
        <w:rPr>
          <w:rFonts w:hint="eastAsia"/>
        </w:rPr>
        <w:t>。</w:t>
      </w:r>
      <w:r w:rsidR="006C32E9">
        <w:t>命运</w:t>
      </w:r>
      <w:r w:rsidR="006C32E9">
        <w:rPr>
          <w:rFonts w:hint="eastAsia"/>
        </w:rPr>
        <w:t>充满</w:t>
      </w:r>
      <w:r w:rsidR="006C32E9">
        <w:t>了偶然，但你从不会在意，</w:t>
      </w:r>
      <w:r w:rsidR="006C32E9">
        <w:rPr>
          <w:rFonts w:hint="eastAsia"/>
        </w:rPr>
        <w:t>直到与别人</w:t>
      </w:r>
      <w:r w:rsidR="006C32E9">
        <w:t>的命运</w:t>
      </w:r>
      <w:r w:rsidR="006C32E9">
        <w:rPr>
          <w:rFonts w:hint="eastAsia"/>
        </w:rPr>
        <w:t>交汇</w:t>
      </w:r>
      <w:r w:rsidR="006C32E9">
        <w:t>。</w:t>
      </w:r>
      <w:r w:rsidR="00EB55AD">
        <w:rPr>
          <w:rFonts w:hint="eastAsia"/>
        </w:rPr>
        <w:t>我</w:t>
      </w:r>
      <w:r w:rsidR="00EB55AD">
        <w:t>有幸成为</w:t>
      </w:r>
      <w:r w:rsidR="00EB55AD">
        <w:rPr>
          <w:rFonts w:hint="eastAsia"/>
        </w:rPr>
        <w:t>第一位</w:t>
      </w:r>
      <w:r w:rsidR="00EB55AD">
        <w:t>到达</w:t>
      </w:r>
      <w:r w:rsidR="00EB55AD">
        <w:rPr>
          <w:rFonts w:hint="eastAsia"/>
        </w:rPr>
        <w:t>地球</w:t>
      </w:r>
      <w:r w:rsidR="00EB55AD">
        <w:t>的三体星人</w:t>
      </w:r>
      <w:r w:rsidR="00EB55AD">
        <w:rPr>
          <w:rFonts w:hint="eastAsia"/>
        </w:rPr>
        <w:t>，</w:t>
      </w:r>
      <w:r w:rsidR="00EB55AD">
        <w:t>命运的选择权竟然</w:t>
      </w:r>
      <w:r w:rsidR="00EB55AD">
        <w:rPr>
          <w:rFonts w:hint="eastAsia"/>
        </w:rPr>
        <w:t>握</w:t>
      </w:r>
      <w:r w:rsidR="00EB55AD">
        <w:t>在我</w:t>
      </w:r>
      <w:r w:rsidR="00EB55AD">
        <w:rPr>
          <w:rFonts w:hint="eastAsia"/>
        </w:rPr>
        <w:t>的</w:t>
      </w:r>
      <w:r w:rsidR="00EB55AD">
        <w:t>手里</w:t>
      </w:r>
      <w:r w:rsidR="00EB55AD">
        <w:rPr>
          <w:rFonts w:hint="eastAsia"/>
        </w:rPr>
        <w:t>，</w:t>
      </w:r>
      <w:r w:rsidR="00EB55AD">
        <w:t>我该如何书写历史，后人又将如何记载我呢。</w:t>
      </w:r>
    </w:p>
    <w:p w14:paraId="0A0B7684" w14:textId="6BEAE176" w:rsidR="00EB55AD" w:rsidRDefault="00EB55AD">
      <w:r>
        <w:rPr>
          <w:rFonts w:hint="eastAsia"/>
        </w:rPr>
        <w:t>（最后</w:t>
      </w:r>
      <w:r>
        <w:t>一关。以月球为背景的战场。月球</w:t>
      </w:r>
      <w:r>
        <w:rPr>
          <w:rFonts w:hint="eastAsia"/>
        </w:rPr>
        <w:t>非常远</w:t>
      </w:r>
      <w:r>
        <w:t>，缓慢向下移动，不断地有导弹从表面发射出来</w:t>
      </w:r>
      <w:r>
        <w:rPr>
          <w:rFonts w:hint="eastAsia"/>
        </w:rPr>
        <w:t>，</w:t>
      </w:r>
      <w:r>
        <w:t>飞出屏幕上边缘，过十秒钟，则是导弹雨。</w:t>
      </w:r>
      <w:r>
        <w:rPr>
          <w:rFonts w:hint="eastAsia"/>
        </w:rPr>
        <w:t>最后</w:t>
      </w:r>
      <w:r>
        <w:t>的结局是，人类引爆了三艘战舰</w:t>
      </w:r>
      <w:r>
        <w:rPr>
          <w:rFonts w:hint="eastAsia"/>
        </w:rPr>
        <w:t>，</w:t>
      </w:r>
      <w:r>
        <w:t>三艘</w:t>
      </w:r>
      <w:r>
        <w:rPr>
          <w:rFonts w:hint="eastAsia"/>
        </w:rPr>
        <w:t>战舰</w:t>
      </w:r>
      <w:r>
        <w:t>变成量子态，最终将星辰号从内部瓦解了。</w:t>
      </w:r>
      <w:r>
        <w:rPr>
          <w:rFonts w:hint="eastAsia"/>
        </w:rPr>
        <w:t>）</w:t>
      </w:r>
    </w:p>
    <w:p w14:paraId="560C4760" w14:textId="77777777" w:rsidR="003579AE" w:rsidRDefault="003579AE"/>
    <w:p w14:paraId="77047C1D" w14:textId="617AEDF4" w:rsidR="003579AE" w:rsidRDefault="003579AE" w:rsidP="003579AE">
      <w:pPr>
        <w:pStyle w:val="1"/>
        <w:ind w:left="656" w:hanging="656"/>
      </w:pPr>
      <w:r>
        <w:rPr>
          <w:rFonts w:hint="eastAsia"/>
        </w:rPr>
        <w:t>数值</w:t>
      </w:r>
      <w:r>
        <w:t>策划</w:t>
      </w:r>
    </w:p>
    <w:p w14:paraId="470815E5" w14:textId="77777777" w:rsidR="003579AE" w:rsidRDefault="003579AE"/>
    <w:p w14:paraId="5950B674" w14:textId="77777777" w:rsidR="003579AE" w:rsidRDefault="003579AE"/>
    <w:p w14:paraId="08745FAE" w14:textId="77777777" w:rsidR="003579AE" w:rsidRDefault="003579AE"/>
    <w:p w14:paraId="021A53A8" w14:textId="77777777" w:rsidR="003579AE" w:rsidRDefault="003579AE"/>
    <w:p w14:paraId="301B179A" w14:textId="0FC2C52A" w:rsidR="003579AE" w:rsidRDefault="003579AE" w:rsidP="0067784C">
      <w:pPr>
        <w:pStyle w:val="1"/>
        <w:ind w:left="656" w:hanging="656"/>
      </w:pPr>
      <w:r>
        <w:rPr>
          <w:rFonts w:hint="eastAsia"/>
        </w:rPr>
        <w:t>工程</w:t>
      </w:r>
      <w:r>
        <w:t>规划</w:t>
      </w:r>
    </w:p>
    <w:p w14:paraId="3E129654" w14:textId="34C95424" w:rsidR="003579AE" w:rsidRDefault="0067784C">
      <w:r>
        <w:rPr>
          <w:rFonts w:hint="eastAsia"/>
        </w:rPr>
        <w:t>第一版不需要服务器</w:t>
      </w:r>
      <w:r>
        <w:t>。</w:t>
      </w:r>
    </w:p>
    <w:p w14:paraId="06418814" w14:textId="1B0E0AEF" w:rsidR="00212D7C" w:rsidRDefault="00212D7C" w:rsidP="00212D7C">
      <w:pPr>
        <w:pStyle w:val="2"/>
        <w:ind w:left="825" w:hanging="825"/>
      </w:pPr>
      <w:r>
        <w:rPr>
          <w:rFonts w:hint="eastAsia"/>
        </w:rPr>
        <w:t>美术</w:t>
      </w:r>
    </w:p>
    <w:p w14:paraId="2AADA9E5" w14:textId="1A251A39" w:rsidR="0067784C" w:rsidRDefault="0067784C">
      <w:r>
        <w:rPr>
          <w:rFonts w:hint="eastAsia"/>
        </w:rPr>
        <w:t>美术</w:t>
      </w:r>
      <w:r>
        <w:t>任务</w:t>
      </w:r>
      <w:r>
        <w:rPr>
          <w:rFonts w:hint="eastAsia"/>
        </w:rPr>
        <w:t>量</w:t>
      </w:r>
      <w:r>
        <w:t>最大。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界面，若干面板</w:t>
      </w:r>
      <w:r w:rsidR="00212D7C">
        <w:rPr>
          <w:rFonts w:hint="eastAsia"/>
        </w:rPr>
        <w:t>。其中</w:t>
      </w:r>
      <w:r w:rsidR="00212D7C">
        <w:t>关卡界面、游戏界面都是需要好好设计的</w:t>
      </w:r>
      <w:r w:rsidR="00212D7C">
        <w:rPr>
          <w:rFonts w:hint="eastAsia"/>
        </w:rPr>
        <w:t>，以</w:t>
      </w:r>
      <w:r w:rsidR="00212D7C">
        <w:t>增强代入感。</w:t>
      </w:r>
    </w:p>
    <w:p w14:paraId="5DED2AF1" w14:textId="510B2E5F" w:rsidR="00212D7C" w:rsidRDefault="00212D7C">
      <w:r>
        <w:rPr>
          <w:rFonts w:hint="eastAsia"/>
        </w:rPr>
        <w:t>自己</w:t>
      </w:r>
      <w:r>
        <w:t>、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战机和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BOSS</w:t>
      </w:r>
      <w:r>
        <w:rPr>
          <w:rFonts w:hint="eastAsia"/>
        </w:rPr>
        <w:t>的</w:t>
      </w:r>
      <w:r>
        <w:t>实体和卡牌。</w:t>
      </w:r>
    </w:p>
    <w:p w14:paraId="34FEDDCF" w14:textId="28C5DD28" w:rsidR="00212D7C" w:rsidRPr="00212D7C" w:rsidRDefault="00212D7C">
      <w:r>
        <w:rPr>
          <w:rFonts w:hint="eastAsia"/>
        </w:rPr>
        <w:t>弹道</w:t>
      </w:r>
      <w:r>
        <w:t>样式</w:t>
      </w:r>
      <w:r>
        <w:rPr>
          <w:rFonts w:hint="eastAsia"/>
        </w:rPr>
        <w:t>，取色</w:t>
      </w:r>
      <w:r>
        <w:t>巧妙，能应付各种混战情况。</w:t>
      </w:r>
    </w:p>
    <w:p w14:paraId="6A1DE596" w14:textId="00A82D7E" w:rsidR="003579AE" w:rsidRDefault="00212D7C" w:rsidP="00212D7C">
      <w:pPr>
        <w:pStyle w:val="2"/>
        <w:ind w:left="825" w:hanging="825"/>
      </w:pPr>
      <w:r>
        <w:rPr>
          <w:rFonts w:hint="eastAsia"/>
        </w:rPr>
        <w:t>核心程序</w:t>
      </w:r>
    </w:p>
    <w:p w14:paraId="00C939E2" w14:textId="1925AA84" w:rsidR="00212D7C" w:rsidRDefault="00212D7C" w:rsidP="00212D7C">
      <w:r>
        <w:rPr>
          <w:rFonts w:hint="eastAsia"/>
        </w:rPr>
        <w:t>武器弹道</w:t>
      </w:r>
      <w:r>
        <w:t>架构</w:t>
      </w:r>
    </w:p>
    <w:p w14:paraId="45B20F16" w14:textId="4DC55C52" w:rsidR="00252D48" w:rsidRDefault="00252D48" w:rsidP="00212D7C">
      <w:r>
        <w:rPr>
          <w:rFonts w:hint="eastAsia"/>
        </w:rPr>
        <w:t>僚机自动布局算法</w:t>
      </w:r>
    </w:p>
    <w:p w14:paraId="4516429A" w14:textId="3896D050" w:rsidR="00252D48" w:rsidRDefault="00252D48" w:rsidP="00212D7C">
      <w:r>
        <w:rPr>
          <w:rFonts w:hint="eastAsia"/>
        </w:rPr>
        <w:t>敌机</w:t>
      </w:r>
      <w:r>
        <w:t>AI</w:t>
      </w:r>
    </w:p>
    <w:p w14:paraId="1D65684D" w14:textId="0538E756" w:rsidR="00212D7C" w:rsidRPr="00212D7C" w:rsidRDefault="00212D7C" w:rsidP="00212D7C">
      <w:r>
        <w:rPr>
          <w:rFonts w:hint="eastAsia"/>
        </w:rPr>
        <w:t>关卡</w:t>
      </w:r>
      <w:r>
        <w:t>数据架构</w:t>
      </w:r>
    </w:p>
    <w:p w14:paraId="17FD99DD" w14:textId="1A088787" w:rsidR="003579AE" w:rsidRDefault="00212D7C">
      <w:r>
        <w:rPr>
          <w:rFonts w:hint="eastAsia"/>
        </w:rPr>
        <w:t>剧情</w:t>
      </w:r>
      <w:r>
        <w:t>数据架构</w:t>
      </w:r>
    </w:p>
    <w:p w14:paraId="5444129E" w14:textId="528B29AA" w:rsidR="00212D7C" w:rsidRDefault="00212D7C" w:rsidP="00212D7C">
      <w:pPr>
        <w:pStyle w:val="2"/>
        <w:ind w:left="825" w:hanging="825"/>
      </w:pPr>
      <w:r>
        <w:rPr>
          <w:rFonts w:hint="eastAsia"/>
        </w:rPr>
        <w:t>数值策划</w:t>
      </w:r>
    </w:p>
    <w:p w14:paraId="3FCA38AC" w14:textId="5B1B5C82" w:rsidR="00212D7C" w:rsidRDefault="00212D7C" w:rsidP="00212D7C">
      <w:r>
        <w:rPr>
          <w:rFonts w:hint="eastAsia"/>
        </w:rPr>
        <w:t>所有</w:t>
      </w:r>
      <w:r>
        <w:t>单位的各项数值</w:t>
      </w:r>
      <w:r w:rsidR="00252D48">
        <w:rPr>
          <w:rFonts w:hint="eastAsia"/>
        </w:rPr>
        <w:t>，</w:t>
      </w:r>
      <w:r w:rsidR="00252D48">
        <w:t>价值</w:t>
      </w:r>
      <w:r>
        <w:rPr>
          <w:rFonts w:hint="eastAsia"/>
        </w:rPr>
        <w:t>。</w:t>
      </w:r>
    </w:p>
    <w:p w14:paraId="19B97B24" w14:textId="43B8C7E2" w:rsidR="00212D7C" w:rsidRDefault="00212D7C" w:rsidP="00212D7C">
      <w:r>
        <w:rPr>
          <w:rFonts w:hint="eastAsia"/>
        </w:rPr>
        <w:t>指挥力</w:t>
      </w:r>
      <w:r>
        <w:t>。</w:t>
      </w:r>
    </w:p>
    <w:p w14:paraId="5DA4533B" w14:textId="5F0B0B01" w:rsidR="00252D48" w:rsidRPr="00212D7C" w:rsidRDefault="00252D48" w:rsidP="00212D7C">
      <w:r>
        <w:rPr>
          <w:rFonts w:hint="eastAsia"/>
        </w:rPr>
        <w:lastRenderedPageBreak/>
        <w:t>成长</w:t>
      </w:r>
      <w:r>
        <w:t>曲线。</w:t>
      </w:r>
    </w:p>
    <w:p w14:paraId="242E8C6B" w14:textId="77777777" w:rsidR="00212D7C" w:rsidRDefault="00212D7C" w:rsidP="00212D7C">
      <w:pPr>
        <w:pStyle w:val="2"/>
        <w:ind w:left="825" w:hanging="825"/>
      </w:pPr>
      <w:r>
        <w:rPr>
          <w:rFonts w:hint="eastAsia"/>
        </w:rPr>
        <w:t>关卡设计</w:t>
      </w:r>
    </w:p>
    <w:p w14:paraId="7C245445" w14:textId="18C1CB63" w:rsidR="00252D48" w:rsidRDefault="00212D7C" w:rsidP="00212D7C">
      <w:r>
        <w:rPr>
          <w:rFonts w:hint="eastAsia"/>
        </w:rPr>
        <w:t>关卡</w:t>
      </w:r>
      <w:r>
        <w:t>策划任务量较大。</w:t>
      </w:r>
      <w:r>
        <w:rPr>
          <w:rFonts w:hint="eastAsia"/>
        </w:rPr>
        <w:t>要能</w:t>
      </w:r>
      <w:r>
        <w:t>用</w:t>
      </w:r>
      <w:r>
        <w:rPr>
          <w:rFonts w:hint="eastAsia"/>
        </w:rPr>
        <w:t>有限</w:t>
      </w:r>
      <w:r>
        <w:t>的</w:t>
      </w:r>
      <w:r>
        <w:rPr>
          <w:rFonts w:hint="eastAsia"/>
        </w:rPr>
        <w:t>战机、</w:t>
      </w:r>
      <w:r>
        <w:t>弹幕，组合出</w:t>
      </w:r>
      <w:r>
        <w:rPr>
          <w:rFonts w:hint="eastAsia"/>
        </w:rPr>
        <w:t>各种</w:t>
      </w:r>
      <w:r>
        <w:t>感觉的关卡。</w:t>
      </w:r>
      <w:r>
        <w:rPr>
          <w:rFonts w:hint="eastAsia"/>
        </w:rPr>
        <w:t>还需要</w:t>
      </w:r>
      <w:r>
        <w:t>支线关卡。</w:t>
      </w:r>
    </w:p>
    <w:p w14:paraId="0D766BB2" w14:textId="4023183B" w:rsidR="00212D7C" w:rsidRPr="00212D7C" w:rsidRDefault="00212D7C" w:rsidP="00212D7C">
      <w:r>
        <w:rPr>
          <w:rFonts w:hint="eastAsia"/>
        </w:rPr>
        <w:t>简单</w:t>
      </w:r>
      <w:r>
        <w:t>剧情。</w:t>
      </w:r>
    </w:p>
    <w:p w14:paraId="7B866EA9" w14:textId="31304EEF" w:rsidR="00F503F6" w:rsidRDefault="008F0430">
      <w:pPr>
        <w:pStyle w:val="1"/>
        <w:ind w:left="656" w:hanging="656"/>
      </w:pPr>
      <w:r>
        <w:rPr>
          <w:rFonts w:hint="eastAsia"/>
        </w:rPr>
        <w:t>游戏</w:t>
      </w:r>
      <w:r>
        <w:t>引导</w:t>
      </w:r>
      <w:r>
        <w:rPr>
          <w:rFonts w:hint="eastAsia"/>
        </w:rPr>
        <w:t>（</w:t>
      </w:r>
      <w:r w:rsidR="00A75A73">
        <w:rPr>
          <w:rFonts w:hint="eastAsia"/>
        </w:rPr>
        <w:t>暂不设计</w:t>
      </w:r>
      <w:r>
        <w:t>）</w:t>
      </w:r>
    </w:p>
    <w:p w14:paraId="6F504553" w14:textId="77777777" w:rsidR="00F503F6" w:rsidRDefault="008F0430">
      <w:pPr>
        <w:pStyle w:val="2"/>
        <w:ind w:left="825" w:hanging="825"/>
      </w:pPr>
      <w:r>
        <w:rPr>
          <w:rFonts w:hint="eastAsia"/>
        </w:rPr>
        <w:t>新手</w:t>
      </w:r>
      <w:r>
        <w:t>流程</w:t>
      </w:r>
    </w:p>
    <w:p w14:paraId="75806BC6" w14:textId="77777777" w:rsidR="00B72138" w:rsidRDefault="00B72138">
      <w:pPr>
        <w:rPr>
          <w:ins w:id="28" w:author="Stephen Zhou" w:date="2013-11-25T13:26:00Z"/>
        </w:rPr>
      </w:pPr>
      <w:ins w:id="29" w:author="Stephen Zhou" w:date="2013-11-25T13:26:00Z">
        <w:r>
          <w:rPr>
            <w:rFonts w:hint="eastAsia"/>
          </w:rPr>
          <w:t>第一次运行</w:t>
        </w:r>
        <w:r>
          <w:t>游戏</w:t>
        </w:r>
      </w:ins>
      <w:ins w:id="30" w:author="Stephen Zhou" w:date="2013-11-25T13:51:00Z">
        <w:r w:rsidR="00971063">
          <w:rPr>
            <w:rFonts w:hint="eastAsia"/>
          </w:rPr>
          <w:t>游客</w:t>
        </w:r>
        <w:r w:rsidR="00971063">
          <w:t>登录，</w:t>
        </w:r>
      </w:ins>
      <w:ins w:id="31" w:author="Stephen Zhou" w:date="2013-11-25T13:26:00Z">
        <w:r>
          <w:rPr>
            <w:rFonts w:hint="eastAsia"/>
          </w:rPr>
          <w:t>只</w:t>
        </w:r>
        <w:r>
          <w:t>出现</w:t>
        </w:r>
      </w:ins>
      <w:ins w:id="32" w:author="Stephen Zhou" w:date="2013-11-25T13:27:00Z">
        <w:r>
          <w:rPr>
            <w:rFonts w:hint="eastAsia"/>
          </w:rPr>
          <w:t>“</w:t>
        </w:r>
      </w:ins>
      <w:ins w:id="33" w:author="Stephen Zhou" w:date="2013-11-25T13:26:00Z">
        <w:r>
          <w:t>开始游戏</w:t>
        </w:r>
      </w:ins>
      <w:ins w:id="34" w:author="Stephen Zhou" w:date="2013-11-25T13:27:00Z">
        <w:r>
          <w:rPr>
            <w:rFonts w:hint="eastAsia"/>
          </w:rPr>
          <w:t>”</w:t>
        </w:r>
      </w:ins>
      <w:ins w:id="35" w:author="Stephen Zhou" w:date="2013-11-25T13:26:00Z">
        <w:r>
          <w:t>按钮，广告按钮隐藏以避免干扰</w:t>
        </w:r>
      </w:ins>
    </w:p>
    <w:p w14:paraId="5AB3770D" w14:textId="77777777" w:rsidR="00E1753C" w:rsidRDefault="008F0430" w:rsidP="00463D22">
      <w:pPr>
        <w:rPr>
          <w:ins w:id="36" w:author="Stephen Zhou" w:date="2013-11-26T10:21:00Z"/>
        </w:rPr>
      </w:pPr>
      <w:r>
        <w:rPr>
          <w:rFonts w:hint="eastAsia"/>
        </w:rPr>
        <w:t>游客</w:t>
      </w:r>
      <w:r>
        <w:t>登录</w:t>
      </w:r>
    </w:p>
    <w:p w14:paraId="31EB0BC2" w14:textId="49AF0474" w:rsidR="00F503F6" w:rsidRDefault="008F0430">
      <w:pPr>
        <w:pStyle w:val="1"/>
        <w:ind w:left="656" w:hanging="656"/>
        <w:rPr>
          <w:ins w:id="37" w:author="Stephen Zhou" w:date="2013-10-25T19:02:00Z"/>
        </w:rPr>
      </w:pPr>
      <w:r>
        <w:rPr>
          <w:rFonts w:hint="eastAsia"/>
        </w:rPr>
        <w:t>技术</w:t>
      </w:r>
      <w:r>
        <w:t>、</w:t>
      </w:r>
      <w:r>
        <w:rPr>
          <w:rFonts w:hint="eastAsia"/>
        </w:rPr>
        <w:t>运营</w:t>
      </w:r>
      <w:r>
        <w:t>模块</w:t>
      </w:r>
      <w:r w:rsidR="00A75A73">
        <w:rPr>
          <w:rFonts w:hint="eastAsia"/>
        </w:rPr>
        <w:t>（</w:t>
      </w:r>
      <w:r w:rsidR="00A75A73">
        <w:t>暂不设计）</w:t>
      </w:r>
    </w:p>
    <w:p w14:paraId="212EE9BF" w14:textId="77777777" w:rsidR="00116A61" w:rsidRDefault="00116A61">
      <w:pPr>
        <w:pStyle w:val="2"/>
        <w:ind w:left="825" w:hanging="825"/>
        <w:rPr>
          <w:ins w:id="38" w:author="Stephen Zhou" w:date="2013-11-13T22:48:00Z"/>
        </w:rPr>
        <w:pPrChange w:id="39" w:author="Stephen Zhou" w:date="2013-10-25T19:02:00Z">
          <w:pPr>
            <w:pStyle w:val="1"/>
            <w:ind w:left="656" w:hanging="656"/>
          </w:pPr>
        </w:pPrChange>
      </w:pPr>
      <w:ins w:id="40" w:author="Stephen Zhou" w:date="2013-10-25T19:02:00Z">
        <w:r>
          <w:rPr>
            <w:rFonts w:hint="eastAsia"/>
          </w:rPr>
          <w:t>获取</w:t>
        </w:r>
        <w:r>
          <w:rPr>
            <w:rFonts w:hint="eastAsia"/>
          </w:rPr>
          <w:t>IP</w:t>
        </w:r>
        <w:r>
          <w:t>配置</w:t>
        </w:r>
      </w:ins>
    </w:p>
    <w:p w14:paraId="1FC9F6D1" w14:textId="77777777" w:rsidR="00294D84" w:rsidRDefault="00294D84">
      <w:pPr>
        <w:rPr>
          <w:ins w:id="41" w:author="Stephen Zhou" w:date="2013-11-13T23:06:00Z"/>
        </w:rPr>
        <w:pPrChange w:id="42" w:author="Stephen Zhou" w:date="2013-11-13T22:48:00Z">
          <w:pPr>
            <w:pStyle w:val="1"/>
            <w:ind w:left="656" w:hanging="656"/>
          </w:pPr>
        </w:pPrChange>
      </w:pPr>
      <w:ins w:id="43" w:author="Stephen Zhou" w:date="2013-11-13T23:06:00Z">
        <w:r>
          <w:rPr>
            <w:rFonts w:hint="eastAsia"/>
          </w:rPr>
          <w:t>配置</w:t>
        </w:r>
        <w:r>
          <w:t>文件地址根据</w:t>
        </w:r>
        <w:r>
          <w:rPr>
            <w:rFonts w:hint="eastAsia"/>
          </w:rPr>
          <w:t>分销</w:t>
        </w:r>
        <w:r>
          <w:t>渠道</w:t>
        </w:r>
        <w:r>
          <w:rPr>
            <w:rFonts w:hint="eastAsia"/>
          </w:rPr>
          <w:t>生成</w:t>
        </w:r>
        <w:r>
          <w:t>。</w:t>
        </w:r>
      </w:ins>
    </w:p>
    <w:p w14:paraId="220E6CC5" w14:textId="77777777" w:rsidR="00F503F6" w:rsidRDefault="008F0430">
      <w:pPr>
        <w:pStyle w:val="2"/>
        <w:ind w:left="825" w:hanging="825"/>
      </w:pPr>
      <w:r>
        <w:rPr>
          <w:rFonts w:hint="eastAsia"/>
        </w:rPr>
        <w:t>公告、</w:t>
      </w:r>
      <w:r>
        <w:t>游滚</w:t>
      </w:r>
      <w:ins w:id="44" w:author="Stephen Zhou" w:date="2013-10-28T10:02:00Z">
        <w:r w:rsidR="00C1034A">
          <w:rPr>
            <w:rFonts w:hint="eastAsia"/>
          </w:rPr>
          <w:t>、</w:t>
        </w:r>
        <w:r w:rsidR="00C1034A">
          <w:t>远程对话框</w:t>
        </w:r>
      </w:ins>
    </w:p>
    <w:p w14:paraId="1E6F87ED" w14:textId="77777777" w:rsidR="00F503F6" w:rsidRDefault="008F0430" w:rsidP="00463D22">
      <w:pPr>
        <w:pStyle w:val="3"/>
        <w:ind w:left="378" w:hanging="378"/>
      </w:pPr>
      <w:r>
        <w:rPr>
          <w:rFonts w:hint="eastAsia"/>
        </w:rPr>
        <w:t>菜单</w:t>
      </w:r>
      <w:r>
        <w:t>界面的中部提供游滚</w:t>
      </w:r>
    </w:p>
    <w:p w14:paraId="37BE5814" w14:textId="77777777" w:rsidR="00F503F6" w:rsidRDefault="008F0430">
      <w:pPr>
        <w:pStyle w:val="3"/>
        <w:ind w:left="378" w:hanging="378"/>
        <w:rPr>
          <w:ins w:id="45" w:author="Stephen Zhou" w:date="2013-10-25T19:07:00Z"/>
        </w:rPr>
      </w:pPr>
      <w:r>
        <w:rPr>
          <w:rFonts w:hint="eastAsia"/>
        </w:rPr>
        <w:t>弹出式公告</w:t>
      </w:r>
    </w:p>
    <w:p w14:paraId="1C45CDF6" w14:textId="77777777" w:rsidR="00374249" w:rsidRPr="00374249" w:rsidRDefault="00374249">
      <w:pPr>
        <w:rPr>
          <w:rPrChange w:id="46" w:author="Stephen Zhou" w:date="2013-10-25T19:07:00Z">
            <w:rPr/>
          </w:rPrChange>
        </w:rPr>
        <w:pPrChange w:id="47" w:author="Stephen Zhou" w:date="2013-10-25T19:07:00Z">
          <w:pPr>
            <w:pStyle w:val="3"/>
            <w:ind w:left="378" w:hanging="378"/>
          </w:pPr>
        </w:pPrChange>
      </w:pPr>
      <w:ins w:id="48" w:author="Stephen Zhou" w:date="2013-10-25T19:07:00Z">
        <w:r>
          <w:rPr>
            <w:rFonts w:hint="eastAsia"/>
          </w:rPr>
          <w:t>还要</w:t>
        </w:r>
        <w:r>
          <w:t>有一个随时可以</w:t>
        </w:r>
        <w:r>
          <w:rPr>
            <w:rFonts w:hint="eastAsia"/>
          </w:rPr>
          <w:t>查看</w:t>
        </w:r>
        <w:r>
          <w:t>公告的</w:t>
        </w:r>
        <w:r>
          <w:rPr>
            <w:rFonts w:hint="eastAsia"/>
          </w:rPr>
          <w:t>按钮</w:t>
        </w:r>
      </w:ins>
    </w:p>
    <w:p w14:paraId="3CFB0FEA" w14:textId="77777777" w:rsidR="00F503F6" w:rsidRDefault="008F0430">
      <w:pPr>
        <w:pStyle w:val="3"/>
        <w:ind w:left="378" w:hanging="378"/>
        <w:rPr>
          <w:ins w:id="49" w:author="Stephen Zhou" w:date="2013-10-28T10:02:00Z"/>
        </w:rPr>
      </w:pPr>
      <w:r>
        <w:rPr>
          <w:rFonts w:hint="eastAsia"/>
        </w:rPr>
        <w:t>匹配等待</w:t>
      </w:r>
      <w:r>
        <w:t>时</w:t>
      </w:r>
      <w:r>
        <w:rPr>
          <w:rFonts w:hint="eastAsia"/>
        </w:rPr>
        <w:t>的</w:t>
      </w:r>
      <w:r>
        <w:t>提示</w:t>
      </w:r>
    </w:p>
    <w:p w14:paraId="069E4AAB" w14:textId="77777777" w:rsidR="00C1034A" w:rsidRDefault="00C1034A">
      <w:pPr>
        <w:rPr>
          <w:ins w:id="50" w:author="Stephen Zhou" w:date="2013-10-28T10:02:00Z"/>
        </w:rPr>
        <w:pPrChange w:id="51" w:author="Stephen Zhou" w:date="2013-10-28T10:02:00Z">
          <w:pPr>
            <w:pStyle w:val="3"/>
            <w:ind w:left="378" w:hanging="378"/>
          </w:pPr>
        </w:pPrChange>
      </w:pPr>
    </w:p>
    <w:p w14:paraId="01A3409E" w14:textId="77777777" w:rsidR="00C1034A" w:rsidRDefault="00C1034A">
      <w:pPr>
        <w:pStyle w:val="3"/>
        <w:ind w:left="378" w:hanging="378"/>
        <w:rPr>
          <w:ins w:id="52" w:author="Stephen Zhou" w:date="2013-10-28T10:02:00Z"/>
        </w:rPr>
      </w:pPr>
      <w:ins w:id="53" w:author="Stephen Zhou" w:date="2013-10-28T10:02:00Z">
        <w:r>
          <w:rPr>
            <w:rFonts w:hint="eastAsia"/>
          </w:rPr>
          <w:t>远程</w:t>
        </w:r>
        <w:r>
          <w:t>对话框</w:t>
        </w:r>
      </w:ins>
    </w:p>
    <w:p w14:paraId="6EF28D3E" w14:textId="77777777" w:rsidR="00C1034A" w:rsidRPr="00C1034A" w:rsidRDefault="00C1034A">
      <w:pPr>
        <w:rPr>
          <w:rPrChange w:id="54" w:author="Stephen Zhou" w:date="2013-10-28T10:02:00Z">
            <w:rPr/>
          </w:rPrChange>
        </w:rPr>
        <w:pPrChange w:id="55" w:author="Stephen Zhou" w:date="2013-10-28T10:02:00Z">
          <w:pPr>
            <w:pStyle w:val="3"/>
            <w:ind w:left="378" w:hanging="378"/>
          </w:pPr>
        </w:pPrChange>
      </w:pPr>
      <w:ins w:id="56" w:author="Stephen Zhou" w:date="2013-10-28T10:03:00Z">
        <w:r>
          <w:t>能反馈</w:t>
        </w:r>
      </w:ins>
    </w:p>
    <w:p w14:paraId="6A2164EE" w14:textId="77777777" w:rsidR="00F503F6" w:rsidRDefault="008F0430">
      <w:pPr>
        <w:pStyle w:val="2"/>
        <w:ind w:left="825" w:hanging="825"/>
        <w:rPr>
          <w:ins w:id="57" w:author="Stephen Zhou" w:date="2013-11-05T09:04:00Z"/>
        </w:rPr>
      </w:pPr>
      <w:r>
        <w:rPr>
          <w:rFonts w:hint="eastAsia"/>
        </w:rPr>
        <w:lastRenderedPageBreak/>
        <w:t>自动</w:t>
      </w:r>
      <w:r>
        <w:t>更新</w:t>
      </w:r>
    </w:p>
    <w:p w14:paraId="1E29E8F0" w14:textId="77777777" w:rsidR="00B3041C" w:rsidRDefault="00B3041C">
      <w:pPr>
        <w:rPr>
          <w:ins w:id="58" w:author="Stephen Zhou" w:date="2013-11-05T09:12:00Z"/>
        </w:rPr>
        <w:pPrChange w:id="59" w:author="Stephen Zhou" w:date="2013-11-05T09:04:00Z">
          <w:pPr>
            <w:pStyle w:val="2"/>
            <w:ind w:left="825" w:hanging="825"/>
          </w:pPr>
        </w:pPrChange>
      </w:pPr>
      <w:ins w:id="60" w:author="Stephen Zhou" w:date="2013-11-05T09:09:00Z">
        <w:r>
          <w:rPr>
            <w:rFonts w:hint="eastAsia"/>
          </w:rPr>
          <w:t>Android</w:t>
        </w:r>
        <w:r>
          <w:rPr>
            <w:rFonts w:hint="eastAsia"/>
          </w:rPr>
          <w:t>、</w:t>
        </w:r>
        <w:r>
          <w:t>PC</w:t>
        </w:r>
        <w:r>
          <w:t>客户端</w:t>
        </w:r>
        <w:r>
          <w:rPr>
            <w:rFonts w:hint="eastAsia"/>
          </w:rPr>
          <w:t>会异步</w:t>
        </w:r>
        <w:r>
          <w:t>下载</w:t>
        </w:r>
        <w:r>
          <w:rPr>
            <w:rFonts w:hint="eastAsia"/>
          </w:rPr>
          <w:t>安装包</w:t>
        </w:r>
        <w:r>
          <w:t>，</w:t>
        </w:r>
        <w:r>
          <w:rPr>
            <w:rFonts w:hint="eastAsia"/>
          </w:rPr>
          <w:t>再</w:t>
        </w:r>
        <w:r>
          <w:t>调用底层</w:t>
        </w:r>
      </w:ins>
      <w:ins w:id="61" w:author="Stephen Zhou" w:date="2013-11-05T09:10:00Z">
        <w:r>
          <w:rPr>
            <w:rFonts w:hint="eastAsia"/>
          </w:rPr>
          <w:t>方法</w:t>
        </w:r>
        <w:r>
          <w:t>安装。</w:t>
        </w:r>
      </w:ins>
    </w:p>
    <w:p w14:paraId="48D9F6EF" w14:textId="77777777" w:rsidR="00F53F91" w:rsidRPr="00F53F91" w:rsidRDefault="00F53F91">
      <w:pPr>
        <w:rPr>
          <w:rPrChange w:id="62" w:author="Stephen Zhou" w:date="2013-11-07T10:32:00Z">
            <w:rPr/>
          </w:rPrChange>
        </w:rPr>
        <w:pPrChange w:id="63" w:author="Stephen Zhou" w:date="2013-11-07T10:32:00Z">
          <w:pPr>
            <w:pStyle w:val="2"/>
            <w:ind w:left="825" w:hanging="825"/>
          </w:pPr>
        </w:pPrChange>
      </w:pPr>
    </w:p>
    <w:p w14:paraId="6CE30E0E" w14:textId="77777777" w:rsidR="00F503F6" w:rsidRDefault="008F0430">
      <w:pPr>
        <w:pStyle w:val="2"/>
        <w:ind w:left="825" w:hanging="825"/>
        <w:rPr>
          <w:ins w:id="64" w:author="Stephen Zhou" w:date="2013-11-13T23:10:00Z"/>
        </w:rPr>
      </w:pPr>
      <w:r>
        <w:rPr>
          <w:rFonts w:hint="eastAsia"/>
        </w:rPr>
        <w:t>评星</w:t>
      </w:r>
    </w:p>
    <w:p w14:paraId="5D9F2A1E" w14:textId="77777777" w:rsidR="004A657C" w:rsidRDefault="004A657C">
      <w:pPr>
        <w:rPr>
          <w:ins w:id="65" w:author="Stephen Zhou" w:date="2013-11-21T16:59:00Z"/>
        </w:rPr>
        <w:pPrChange w:id="66" w:author="Stephen Zhou" w:date="2013-11-13T23:10:00Z">
          <w:pPr>
            <w:pStyle w:val="2"/>
            <w:ind w:left="825" w:hanging="825"/>
          </w:pPr>
        </w:pPrChange>
      </w:pPr>
      <w:ins w:id="67" w:author="Stephen Zhou" w:date="2013-11-13T23:10:00Z">
        <w:r>
          <w:rPr>
            <w:rFonts w:hint="eastAsia"/>
          </w:rPr>
          <w:t>升到</w:t>
        </w:r>
        <w:r>
          <w:rPr>
            <w:rFonts w:hint="eastAsia"/>
          </w:rPr>
          <w:t>5</w:t>
        </w:r>
        <w:r>
          <w:rPr>
            <w:rFonts w:hint="eastAsia"/>
          </w:rPr>
          <w:t>级</w:t>
        </w:r>
        <w:r>
          <w:t>后提示</w:t>
        </w:r>
      </w:ins>
    </w:p>
    <w:p w14:paraId="3E1FA4A1" w14:textId="77777777" w:rsidR="00296487" w:rsidRPr="004A657C" w:rsidRDefault="00296487">
      <w:pPr>
        <w:rPr>
          <w:rPrChange w:id="68" w:author="Stephen Zhou" w:date="2013-11-13T23:10:00Z">
            <w:rPr/>
          </w:rPrChange>
        </w:rPr>
        <w:pPrChange w:id="69" w:author="Stephen Zhou" w:date="2013-11-13T23:10:00Z">
          <w:pPr>
            <w:pStyle w:val="2"/>
            <w:ind w:left="825" w:hanging="825"/>
          </w:pPr>
        </w:pPrChange>
      </w:pPr>
    </w:p>
    <w:p w14:paraId="5EFB8542" w14:textId="77777777" w:rsidR="00F503F6" w:rsidRDefault="008F0430">
      <w:pPr>
        <w:pStyle w:val="2"/>
        <w:ind w:left="825" w:hanging="825"/>
      </w:pPr>
      <w:r>
        <w:rPr>
          <w:rFonts w:hint="eastAsia"/>
        </w:rPr>
        <w:t>邀请、</w:t>
      </w:r>
      <w:r>
        <w:t>分享</w:t>
      </w:r>
    </w:p>
    <w:p w14:paraId="72342DD5" w14:textId="77777777" w:rsidR="00F503F6" w:rsidRDefault="008F0430">
      <w:pPr>
        <w:pStyle w:val="2"/>
        <w:ind w:left="825" w:hanging="825"/>
        <w:rPr>
          <w:ins w:id="70" w:author="Stephen Zhou" w:date="2013-11-25T15:16:00Z"/>
        </w:rPr>
      </w:pPr>
      <w:r>
        <w:rPr>
          <w:rFonts w:hint="eastAsia"/>
        </w:rPr>
        <w:t>广告</w:t>
      </w:r>
      <w:r>
        <w:t>、</w:t>
      </w:r>
      <w:r>
        <w:rPr>
          <w:rFonts w:hint="eastAsia"/>
        </w:rPr>
        <w:t>换量</w:t>
      </w:r>
      <w:r>
        <w:t>入口</w:t>
      </w:r>
      <w:r w:rsidR="00496C1B">
        <w:rPr>
          <w:rFonts w:hint="eastAsia"/>
        </w:rPr>
        <w:t>（</w:t>
      </w:r>
      <w:r w:rsidR="00496C1B">
        <w:t>暂不考虑）</w:t>
      </w:r>
    </w:p>
    <w:p w14:paraId="56CF440E" w14:textId="77777777" w:rsidR="00387BBD" w:rsidRPr="00387BBD" w:rsidRDefault="00387BBD">
      <w:pPr>
        <w:rPr>
          <w:ins w:id="71" w:author="Stephen Zhou" w:date="2013-11-25T15:16:00Z"/>
          <w:rPrChange w:id="72" w:author="Stephen Zhou" w:date="2013-11-25T15:16:00Z">
            <w:rPr>
              <w:ins w:id="73" w:author="Stephen Zhou" w:date="2013-11-25T15:16:00Z"/>
            </w:rPr>
          </w:rPrChange>
        </w:rPr>
        <w:pPrChange w:id="74" w:author="Stephen Zhou" w:date="2013-11-25T15:16:00Z">
          <w:pPr>
            <w:pStyle w:val="2"/>
            <w:ind w:left="825" w:hanging="825"/>
          </w:pPr>
        </w:pPrChange>
      </w:pPr>
    </w:p>
    <w:p w14:paraId="6872BAB4" w14:textId="77777777" w:rsidR="00387BBD" w:rsidRDefault="00387BBD">
      <w:pPr>
        <w:pStyle w:val="3"/>
        <w:ind w:left="378" w:hanging="378"/>
        <w:rPr>
          <w:ins w:id="75" w:author="Stephen Zhou" w:date="2013-11-25T15:16:00Z"/>
        </w:rPr>
        <w:pPrChange w:id="76" w:author="Stephen Zhou" w:date="2013-11-25T15:16:00Z">
          <w:pPr>
            <w:pStyle w:val="2"/>
            <w:ind w:left="825" w:hanging="825"/>
          </w:pPr>
        </w:pPrChange>
      </w:pPr>
      <w:ins w:id="77" w:author="Stephen Zhou" w:date="2013-11-25T15:16:00Z">
        <w:r>
          <w:rPr>
            <w:rFonts w:hint="eastAsia"/>
          </w:rPr>
          <w:t>气泡</w:t>
        </w:r>
        <w:r>
          <w:t>广告</w:t>
        </w:r>
        <w:r>
          <w:t>(</w:t>
        </w:r>
        <w:r>
          <w:rPr>
            <w:rFonts w:hint="eastAsia"/>
          </w:rPr>
          <w:t>很</w:t>
        </w:r>
        <w:r>
          <w:t>前卫</w:t>
        </w:r>
        <w:r>
          <w:rPr>
            <w:rFonts w:hint="eastAsia"/>
          </w:rPr>
          <w:t>)</w:t>
        </w:r>
      </w:ins>
    </w:p>
    <w:p w14:paraId="147181A1" w14:textId="77777777" w:rsidR="00387BBD" w:rsidRPr="00387BBD" w:rsidRDefault="00387BBD">
      <w:pPr>
        <w:rPr>
          <w:ins w:id="78" w:author="Stephen Zhou" w:date="2013-10-25T19:03:00Z"/>
          <w:rPrChange w:id="79" w:author="Stephen Zhou" w:date="2013-11-25T15:16:00Z">
            <w:rPr>
              <w:ins w:id="80" w:author="Stephen Zhou" w:date="2013-10-25T19:03:00Z"/>
            </w:rPr>
          </w:rPrChange>
        </w:rPr>
        <w:pPrChange w:id="81" w:author="Stephen Zhou" w:date="2013-11-25T15:16:00Z">
          <w:pPr>
            <w:pStyle w:val="2"/>
            <w:ind w:left="825" w:hanging="825"/>
          </w:pPr>
        </w:pPrChange>
      </w:pPr>
      <w:ins w:id="82" w:author="Stephen Zhou" w:date="2013-11-25T15:16:00Z">
        <w:r>
          <w:rPr>
            <w:rFonts w:hint="eastAsia"/>
          </w:rPr>
          <w:t>进入</w:t>
        </w:r>
        <w:r>
          <w:t>游戏后</w:t>
        </w:r>
        <w:r>
          <w:rPr>
            <w:rFonts w:hint="eastAsia"/>
          </w:rPr>
          <w:t>，角色</w:t>
        </w:r>
      </w:ins>
      <w:ins w:id="83" w:author="Stephen Zhou" w:date="2013-11-25T15:17:00Z">
        <w:r>
          <w:rPr>
            <w:rFonts w:hint="eastAsia"/>
          </w:rPr>
          <w:t>说出</w:t>
        </w:r>
      </w:ins>
      <w:ins w:id="84" w:author="Stephen Zhou" w:date="2013-11-25T15:16:00Z">
        <w:r>
          <w:t>气泡</w:t>
        </w:r>
      </w:ins>
      <w:ins w:id="85" w:author="Stephen Zhou" w:date="2013-11-25T15:17:00Z">
        <w:r>
          <w:rPr>
            <w:rFonts w:hint="eastAsia"/>
          </w:rPr>
          <w:t>，</w:t>
        </w:r>
        <w:r>
          <w:t>展示一张图片，点击后</w:t>
        </w:r>
        <w:r>
          <w:rPr>
            <w:rFonts w:hint="eastAsia"/>
          </w:rPr>
          <w:t>通过</w:t>
        </w:r>
        <w:r>
          <w:t>WebView</w:t>
        </w:r>
        <w:r>
          <w:t>打开</w:t>
        </w:r>
        <w:r>
          <w:rPr>
            <w:rFonts w:hint="eastAsia"/>
          </w:rPr>
          <w:t>网页</w:t>
        </w:r>
        <w:r>
          <w:t>或做任何事情。广告</w:t>
        </w:r>
        <w:r>
          <w:rPr>
            <w:rFonts w:hint="eastAsia"/>
          </w:rPr>
          <w:t>图片</w:t>
        </w:r>
        <w:r>
          <w:t>和链接</w:t>
        </w:r>
        <w:r>
          <w:rPr>
            <w:rFonts w:hint="eastAsia"/>
          </w:rPr>
          <w:t>动态</w:t>
        </w:r>
        <w:r>
          <w:t>更新。</w:t>
        </w:r>
      </w:ins>
    </w:p>
    <w:p w14:paraId="6186C917" w14:textId="77777777" w:rsidR="00116A61" w:rsidRDefault="00116A61">
      <w:pPr>
        <w:pStyle w:val="2"/>
        <w:ind w:left="825" w:hanging="825"/>
        <w:rPr>
          <w:ins w:id="86" w:author="Stephen Zhou" w:date="2013-10-25T19:03:00Z"/>
        </w:rPr>
      </w:pPr>
      <w:ins w:id="87" w:author="Stephen Zhou" w:date="2013-10-25T19:03:00Z">
        <w:r>
          <w:rPr>
            <w:rFonts w:hint="eastAsia"/>
          </w:rPr>
          <w:t>本地</w:t>
        </w:r>
        <w:r>
          <w:t>推送</w:t>
        </w:r>
      </w:ins>
    </w:p>
    <w:p w14:paraId="0ADD5BC3" w14:textId="77777777" w:rsidR="00116A61" w:rsidRDefault="00374249">
      <w:pPr>
        <w:pStyle w:val="2"/>
        <w:ind w:left="825" w:hanging="825"/>
        <w:rPr>
          <w:ins w:id="88" w:author="Stephen Zhou" w:date="2013-11-18T11:56:00Z"/>
        </w:rPr>
      </w:pPr>
      <w:ins w:id="89" w:author="Stephen Zhou" w:date="2013-10-25T19:07:00Z">
        <w:r>
          <w:rPr>
            <w:rFonts w:hint="eastAsia"/>
          </w:rPr>
          <w:t>数据</w:t>
        </w:r>
        <w:r>
          <w:t>统计</w:t>
        </w:r>
      </w:ins>
    </w:p>
    <w:p w14:paraId="69160A99" w14:textId="77777777" w:rsidR="0096019B" w:rsidRPr="0096019B" w:rsidRDefault="0096019B">
      <w:pPr>
        <w:rPr>
          <w:ins w:id="90" w:author="Stephen Zhou" w:date="2013-10-28T17:26:00Z"/>
          <w:rPrChange w:id="91" w:author="Stephen Zhou" w:date="2013-10-28T17:26:00Z">
            <w:rPr>
              <w:ins w:id="92" w:author="Stephen Zhou" w:date="2013-10-28T17:26:00Z"/>
            </w:rPr>
          </w:rPrChange>
        </w:rPr>
        <w:pPrChange w:id="93" w:author="Stephen Zhou" w:date="2013-10-28T17:26:00Z">
          <w:pPr>
            <w:pStyle w:val="2"/>
            <w:ind w:left="825" w:hanging="825"/>
          </w:pPr>
        </w:pPrChange>
      </w:pPr>
      <w:ins w:id="94" w:author="Stephen Zhou" w:date="2013-10-28T17:26:00Z">
        <w:r>
          <w:t>列表</w:t>
        </w:r>
      </w:ins>
    </w:p>
    <w:p w14:paraId="0DA189B8" w14:textId="77777777" w:rsidR="0096019B" w:rsidRDefault="0096019B">
      <w:pPr>
        <w:rPr>
          <w:ins w:id="95" w:author="Stephen Zhou" w:date="2013-10-28T17:26:00Z"/>
        </w:rPr>
        <w:pPrChange w:id="96" w:author="Stephen Zhou" w:date="2013-10-28T17:26:00Z">
          <w:pPr>
            <w:pStyle w:val="2"/>
            <w:ind w:left="825" w:hanging="825"/>
          </w:pPr>
        </w:pPrChange>
      </w:pPr>
      <w:ins w:id="97" w:author="Stephen Zhou" w:date="2013-10-28T17:26:00Z">
        <w:r>
          <w:rPr>
            <w:rFonts w:hint="eastAsia"/>
          </w:rPr>
          <w:t>接口</w:t>
        </w:r>
      </w:ins>
    </w:p>
    <w:p w14:paraId="092D0E2C" w14:textId="77777777" w:rsidR="0096019B" w:rsidRDefault="0096019B">
      <w:pPr>
        <w:rPr>
          <w:ins w:id="98" w:author="Stephen Zhou" w:date="2013-11-18T11:56:00Z"/>
        </w:rPr>
        <w:pPrChange w:id="99" w:author="Stephen Zhou" w:date="2013-10-28T17:26:00Z">
          <w:pPr>
            <w:pStyle w:val="2"/>
            <w:ind w:left="825" w:hanging="825"/>
          </w:pPr>
        </w:pPrChange>
      </w:pPr>
      <w:ins w:id="100" w:author="Stephen Zhou" w:date="2013-10-28T17:26:00Z">
        <w:r>
          <w:rPr>
            <w:rFonts w:hint="eastAsia"/>
          </w:rPr>
          <w:t>后台</w:t>
        </w:r>
      </w:ins>
    </w:p>
    <w:p w14:paraId="2085558C" w14:textId="77777777" w:rsidR="002D393B" w:rsidRDefault="002D393B">
      <w:pPr>
        <w:rPr>
          <w:ins w:id="101" w:author="Stephen Zhou" w:date="2013-11-18T11:58:00Z"/>
        </w:rPr>
        <w:pPrChange w:id="102" w:author="Stephen Zhou" w:date="2013-10-28T17:26:00Z">
          <w:pPr>
            <w:pStyle w:val="2"/>
            <w:ind w:left="825" w:hanging="825"/>
          </w:pPr>
        </w:pPrChange>
      </w:pPr>
      <w:ins w:id="103" w:author="Stephen Zhou" w:date="2013-11-18T11:56:00Z">
        <w:r>
          <w:rPr>
            <w:rFonts w:hint="eastAsia"/>
          </w:rPr>
          <w:t>玩家</w:t>
        </w:r>
        <w:r>
          <w:t>跟踪</w:t>
        </w:r>
      </w:ins>
    </w:p>
    <w:p w14:paraId="362FB21A" w14:textId="77777777" w:rsidR="002D393B" w:rsidRPr="0096019B" w:rsidRDefault="002D393B">
      <w:pPr>
        <w:rPr>
          <w:ins w:id="104" w:author="Stephen Zhou" w:date="2013-10-28T10:52:00Z"/>
          <w:rPrChange w:id="105" w:author="Stephen Zhou" w:date="2013-10-28T17:26:00Z">
            <w:rPr>
              <w:ins w:id="106" w:author="Stephen Zhou" w:date="2013-10-28T10:52:00Z"/>
            </w:rPr>
          </w:rPrChange>
        </w:rPr>
        <w:pPrChange w:id="107" w:author="Stephen Zhou" w:date="2013-10-28T17:26:00Z">
          <w:pPr>
            <w:pStyle w:val="2"/>
            <w:ind w:left="825" w:hanging="825"/>
          </w:pPr>
        </w:pPrChange>
      </w:pPr>
      <w:ins w:id="108" w:author="Stephen Zhou" w:date="2013-11-18T11:58:00Z">
        <w:r>
          <w:rPr>
            <w:rFonts w:hint="eastAsia"/>
          </w:rPr>
          <w:t>分级</w:t>
        </w:r>
        <w:r>
          <w:t>可视化</w:t>
        </w:r>
      </w:ins>
    </w:p>
    <w:p w14:paraId="5ED06BE8" w14:textId="77777777" w:rsidR="00BD537D" w:rsidRPr="00BD537D" w:rsidRDefault="00FF12C3">
      <w:pPr>
        <w:pStyle w:val="2"/>
        <w:ind w:left="825" w:hanging="825"/>
        <w:rPr>
          <w:ins w:id="109" w:author="Stephen Zhou" w:date="2013-10-28T10:27:00Z"/>
        </w:rPr>
      </w:pPr>
      <w:ins w:id="110" w:author="Stephen Zhou" w:date="2013-10-28T10:52:00Z">
        <w:r>
          <w:rPr>
            <w:rFonts w:hint="eastAsia"/>
          </w:rPr>
          <w:lastRenderedPageBreak/>
          <w:t>建议反馈</w:t>
        </w:r>
      </w:ins>
    </w:p>
    <w:p w14:paraId="7CC882A9" w14:textId="77777777" w:rsidR="00440E83" w:rsidRDefault="00440E83">
      <w:pPr>
        <w:pStyle w:val="2"/>
        <w:ind w:left="825" w:hanging="825"/>
        <w:rPr>
          <w:ins w:id="111" w:author="Stephen Zhou" w:date="2013-11-05T08:58:00Z"/>
        </w:rPr>
      </w:pPr>
      <w:ins w:id="112" w:author="Stephen Zhou" w:date="2013-10-28T10:27:00Z">
        <w:r>
          <w:rPr>
            <w:rFonts w:hint="eastAsia"/>
          </w:rPr>
          <w:t>远程</w:t>
        </w:r>
        <w:r>
          <w:t>推送</w:t>
        </w:r>
      </w:ins>
    </w:p>
    <w:p w14:paraId="3349965D" w14:textId="77777777" w:rsidR="003D3EB1" w:rsidRDefault="00CD5956">
      <w:pPr>
        <w:pStyle w:val="2"/>
        <w:ind w:left="825" w:hanging="825"/>
        <w:rPr>
          <w:ins w:id="113" w:author="Stephen Zhou" w:date="2013-11-27T14:41:00Z"/>
        </w:rPr>
      </w:pPr>
      <w:ins w:id="114" w:author="Stephen Zhou" w:date="2013-11-27T14:41:00Z">
        <w:r>
          <w:rPr>
            <w:rFonts w:hint="eastAsia"/>
          </w:rPr>
          <w:t>媒体</w:t>
        </w:r>
        <w:r>
          <w:t>、</w:t>
        </w:r>
        <w:r>
          <w:rPr>
            <w:rFonts w:hint="eastAsia"/>
          </w:rPr>
          <w:t>客服</w:t>
        </w:r>
      </w:ins>
      <w:ins w:id="115" w:author="Stephen Zhou" w:date="2013-11-05T08:58:00Z">
        <w:r w:rsidR="003D3EB1">
          <w:t>体系</w:t>
        </w:r>
      </w:ins>
    </w:p>
    <w:p w14:paraId="291A4920" w14:textId="77777777" w:rsidR="00CD5956" w:rsidRDefault="00CD5956">
      <w:pPr>
        <w:rPr>
          <w:ins w:id="116" w:author="Stephen Zhou" w:date="2013-11-27T14:41:00Z"/>
        </w:rPr>
        <w:pPrChange w:id="117" w:author="Stephen Zhou" w:date="2013-11-27T14:41:00Z">
          <w:pPr>
            <w:pStyle w:val="2"/>
            <w:ind w:left="825" w:hanging="825"/>
          </w:pPr>
        </w:pPrChange>
      </w:pPr>
      <w:ins w:id="118" w:author="Stephen Zhou" w:date="2013-11-27T14:41:00Z">
        <w:r>
          <w:rPr>
            <w:rFonts w:hint="eastAsia"/>
          </w:rPr>
          <w:t>QQ</w:t>
        </w:r>
      </w:ins>
    </w:p>
    <w:p w14:paraId="70741435" w14:textId="77777777" w:rsidR="00CD5956" w:rsidRDefault="00CD5956">
      <w:pPr>
        <w:rPr>
          <w:ins w:id="119" w:author="Stephen Zhou" w:date="2013-11-27T14:41:00Z"/>
        </w:rPr>
        <w:pPrChange w:id="120" w:author="Stephen Zhou" w:date="2013-11-27T14:41:00Z">
          <w:pPr>
            <w:pStyle w:val="2"/>
            <w:ind w:left="825" w:hanging="825"/>
          </w:pPr>
        </w:pPrChange>
      </w:pPr>
      <w:ins w:id="121" w:author="Stephen Zhou" w:date="2013-11-27T14:41:00Z">
        <w:r>
          <w:rPr>
            <w:rFonts w:hint="eastAsia"/>
          </w:rPr>
          <w:t>微博</w:t>
        </w:r>
      </w:ins>
    </w:p>
    <w:p w14:paraId="30382F50" w14:textId="77777777" w:rsidR="00CD5956" w:rsidRPr="00CD5956" w:rsidRDefault="00CD5956">
      <w:pPr>
        <w:rPr>
          <w:ins w:id="122" w:author="Stephen Zhou" w:date="2013-11-06T12:39:00Z"/>
          <w:rPrChange w:id="123" w:author="Stephen Zhou" w:date="2013-11-27T14:41:00Z">
            <w:rPr>
              <w:ins w:id="124" w:author="Stephen Zhou" w:date="2013-11-06T12:39:00Z"/>
            </w:rPr>
          </w:rPrChange>
        </w:rPr>
        <w:pPrChange w:id="125" w:author="Stephen Zhou" w:date="2013-11-27T14:41:00Z">
          <w:pPr>
            <w:pStyle w:val="2"/>
            <w:ind w:left="825" w:hanging="825"/>
          </w:pPr>
        </w:pPrChange>
      </w:pPr>
      <w:ins w:id="126" w:author="Stephen Zhou" w:date="2013-11-27T14:41:00Z">
        <w:r>
          <w:rPr>
            <w:rFonts w:hint="eastAsia"/>
          </w:rPr>
          <w:t>微信</w:t>
        </w:r>
      </w:ins>
    </w:p>
    <w:p w14:paraId="767BE5DA" w14:textId="77777777" w:rsidR="00C018F8" w:rsidRDefault="00C018F8">
      <w:pPr>
        <w:pStyle w:val="2"/>
        <w:ind w:left="825" w:hanging="825"/>
        <w:rPr>
          <w:ins w:id="127" w:author="Stephen Zhou" w:date="2013-11-06T12:39:00Z"/>
        </w:rPr>
      </w:pPr>
      <w:ins w:id="128" w:author="Stephen Zhou" w:date="2013-11-06T12:39:00Z">
        <w:r>
          <w:rPr>
            <w:rFonts w:hint="eastAsia"/>
          </w:rPr>
          <w:t>下载</w:t>
        </w:r>
        <w:r>
          <w:t>链接点击统计</w:t>
        </w:r>
      </w:ins>
    </w:p>
    <w:p w14:paraId="0A2DDB94" w14:textId="77777777" w:rsidR="00C018F8" w:rsidRDefault="00C018F8">
      <w:pPr>
        <w:rPr>
          <w:ins w:id="129" w:author="Stephen Zhou" w:date="2013-11-06T17:32:00Z"/>
        </w:rPr>
        <w:pPrChange w:id="130" w:author="Stephen Zhou" w:date="2013-11-06T12:39:00Z">
          <w:pPr>
            <w:pStyle w:val="2"/>
            <w:ind w:left="825" w:hanging="825"/>
          </w:pPr>
        </w:pPrChange>
      </w:pPr>
      <w:ins w:id="131" w:author="Stephen Zhou" w:date="2013-11-06T12:40:00Z">
        <w:r>
          <w:rPr>
            <w:rFonts w:hint="eastAsia"/>
          </w:rPr>
          <w:t>AppStore</w:t>
        </w:r>
        <w:r>
          <w:t>链接</w:t>
        </w:r>
      </w:ins>
      <w:ins w:id="132" w:author="Stephen Zhou" w:date="2013-11-27T14:44:00Z">
        <w:r w:rsidR="00CD5956">
          <w:rPr>
            <w:rFonts w:hint="eastAsia"/>
          </w:rPr>
          <w:t>可以</w:t>
        </w:r>
      </w:ins>
      <w:ins w:id="133" w:author="Stephen Zhou" w:date="2013-11-06T12:40:00Z">
        <w:r>
          <w:t>通过我家网站跳转统计</w:t>
        </w:r>
      </w:ins>
    </w:p>
    <w:p w14:paraId="1C4D6827" w14:textId="77777777" w:rsidR="0095167E" w:rsidRDefault="0095167E">
      <w:pPr>
        <w:pStyle w:val="2"/>
        <w:ind w:left="825" w:hanging="825"/>
        <w:rPr>
          <w:ins w:id="134" w:author="Stephen Zhou" w:date="2013-11-14T09:10:00Z"/>
        </w:rPr>
      </w:pPr>
      <w:ins w:id="135" w:author="Stephen Zhou" w:date="2013-11-06T17:32:00Z">
        <w:r>
          <w:rPr>
            <w:rFonts w:hint="eastAsia"/>
          </w:rPr>
          <w:t>缩小</w:t>
        </w:r>
        <w:r>
          <w:t>安装包</w:t>
        </w:r>
      </w:ins>
    </w:p>
    <w:p w14:paraId="60A15A29" w14:textId="77777777" w:rsidR="00ED0341" w:rsidRDefault="00ED0341">
      <w:pPr>
        <w:pStyle w:val="2"/>
        <w:ind w:left="825" w:hanging="825"/>
        <w:rPr>
          <w:ins w:id="136" w:author="Stephen Zhou" w:date="2013-11-21T13:18:00Z"/>
        </w:rPr>
      </w:pPr>
      <w:ins w:id="137" w:author="Stephen Zhou" w:date="2013-11-21T13:18:00Z">
        <w:r>
          <w:rPr>
            <w:rFonts w:hint="eastAsia"/>
          </w:rPr>
          <w:t>充值</w:t>
        </w:r>
      </w:ins>
    </w:p>
    <w:p w14:paraId="290CC75D" w14:textId="77777777" w:rsidR="00ED0341" w:rsidRPr="00ED0341" w:rsidRDefault="00ED0341">
      <w:pPr>
        <w:pStyle w:val="3"/>
        <w:ind w:left="378" w:hanging="378"/>
        <w:rPr>
          <w:ins w:id="138" w:author="Stephen Zhou" w:date="2013-11-21T13:18:00Z"/>
          <w:rPrChange w:id="139" w:author="Stephen Zhou" w:date="2013-11-21T13:18:00Z">
            <w:rPr>
              <w:ins w:id="140" w:author="Stephen Zhou" w:date="2013-11-21T13:18:00Z"/>
            </w:rPr>
          </w:rPrChange>
        </w:rPr>
        <w:pPrChange w:id="141" w:author="Stephen Zhou" w:date="2013-11-21T13:18:00Z">
          <w:pPr>
            <w:pStyle w:val="2"/>
            <w:ind w:left="825" w:hanging="825"/>
          </w:pPr>
        </w:pPrChange>
      </w:pPr>
      <w:ins w:id="142" w:author="Stephen Zhou" w:date="2013-11-21T13:18:00Z">
        <w:r>
          <w:rPr>
            <w:rFonts w:hint="eastAsia"/>
          </w:rPr>
          <w:t>各</w:t>
        </w:r>
        <w:r>
          <w:t>平台</w:t>
        </w:r>
        <w:r>
          <w:rPr>
            <w:rFonts w:hint="eastAsia"/>
          </w:rPr>
          <w:t>充值流程</w:t>
        </w:r>
        <w:r>
          <w:t>设计</w:t>
        </w:r>
      </w:ins>
    </w:p>
    <w:p w14:paraId="6A4906E9" w14:textId="77777777" w:rsidR="00F100E1" w:rsidRDefault="00ED0341">
      <w:pPr>
        <w:pStyle w:val="3"/>
        <w:ind w:left="378" w:hanging="378"/>
        <w:rPr>
          <w:ins w:id="143" w:author="Stephen Zhou" w:date="2013-11-22T21:22:00Z"/>
        </w:rPr>
        <w:pPrChange w:id="144" w:author="Stephen Zhou" w:date="2013-11-21T13:18:00Z">
          <w:pPr>
            <w:pStyle w:val="2"/>
            <w:ind w:left="825" w:hanging="825"/>
          </w:pPr>
        </w:pPrChange>
      </w:pPr>
      <w:ins w:id="145" w:author="Stephen Zhou" w:date="2013-11-21T13:18:00Z">
        <w:r>
          <w:rPr>
            <w:rFonts w:hint="eastAsia"/>
          </w:rPr>
          <w:t>首充</w:t>
        </w:r>
      </w:ins>
      <w:ins w:id="146" w:author="Stephen Zhou" w:date="2013-11-14T09:10:00Z">
        <w:r w:rsidR="00F100E1">
          <w:rPr>
            <w:rFonts w:hint="eastAsia"/>
          </w:rPr>
          <w:t>优惠</w:t>
        </w:r>
      </w:ins>
    </w:p>
    <w:p w14:paraId="0E9B0778" w14:textId="77777777" w:rsidR="001C1C22" w:rsidRDefault="001C1C22" w:rsidP="001C1C22">
      <w:r>
        <w:rPr>
          <w:rFonts w:hint="eastAsia"/>
        </w:rPr>
        <w:t>参考其他游戏的首充面板</w:t>
      </w:r>
    </w:p>
    <w:p w14:paraId="6C7A2C81" w14:textId="77777777" w:rsidR="001C1C22" w:rsidRPr="001C1C22" w:rsidRDefault="00D511BE" w:rsidP="001C1C22">
      <w:hyperlink r:id="rId17" w:history="1">
        <w:r w:rsidR="001C1C22" w:rsidRPr="00940480">
          <w:rPr>
            <w:rStyle w:val="ad"/>
          </w:rPr>
          <w:t>http://image.baidu.com/i?tn=baiduimage&amp;ct=201326592&amp;lm=-1&amp;cl=2&amp;nc=1&amp;word=%E9%A6%96%E5%85%85&amp;ie=utf-8</w:t>
        </w:r>
      </w:hyperlink>
    </w:p>
    <w:p w14:paraId="260A4D9F" w14:textId="77777777" w:rsidR="000F6968" w:rsidRPr="000F6968" w:rsidRDefault="000F6968">
      <w:pPr>
        <w:rPr>
          <w:ins w:id="147" w:author="Stephen Zhou" w:date="2013-11-09T09:38:00Z"/>
          <w:rPrChange w:id="148" w:author="Stephen Zhou" w:date="2013-11-27T10:26:00Z">
            <w:rPr>
              <w:ins w:id="149" w:author="Stephen Zhou" w:date="2013-11-09T09:38:00Z"/>
            </w:rPr>
          </w:rPrChange>
        </w:rPr>
        <w:pPrChange w:id="150" w:author="Stephen Zhou" w:date="2013-11-27T10:26:00Z">
          <w:pPr>
            <w:pStyle w:val="2"/>
            <w:ind w:left="825" w:hanging="825"/>
          </w:pPr>
        </w:pPrChange>
      </w:pPr>
    </w:p>
    <w:p w14:paraId="745090DE" w14:textId="77777777" w:rsidR="0077412A" w:rsidRDefault="0077412A">
      <w:pPr>
        <w:pStyle w:val="2"/>
        <w:ind w:left="825" w:hanging="825"/>
      </w:pPr>
      <w:ins w:id="151" w:author="Stephen Zhou" w:date="2013-11-09T09:38:00Z">
        <w:r>
          <w:rPr>
            <w:rFonts w:hint="eastAsia"/>
          </w:rPr>
          <w:t>活动</w:t>
        </w:r>
      </w:ins>
      <w:r w:rsidR="001C1C22">
        <w:rPr>
          <w:rFonts w:hint="eastAsia"/>
        </w:rPr>
        <w:t>模板</w:t>
      </w:r>
    </w:p>
    <w:p w14:paraId="51D2991F" w14:textId="77777777" w:rsidR="001C1C22" w:rsidRDefault="001C1C22" w:rsidP="001C1C22">
      <w:pPr>
        <w:pStyle w:val="3"/>
        <w:ind w:left="378" w:hanging="378"/>
      </w:pPr>
      <w:r>
        <w:rPr>
          <w:rFonts w:hint="eastAsia"/>
        </w:rPr>
        <w:t>微信官号</w:t>
      </w:r>
      <w:r w:rsidR="00463D22">
        <w:rPr>
          <w:rFonts w:hint="eastAsia"/>
        </w:rPr>
        <w:t>互动</w:t>
      </w:r>
    </w:p>
    <w:p w14:paraId="17491980" w14:textId="77777777" w:rsidR="00A3138B" w:rsidRPr="00A3138B" w:rsidRDefault="00A3138B" w:rsidP="00A3138B"/>
    <w:p w14:paraId="6A63F1CE" w14:textId="77777777" w:rsidR="00F503F6" w:rsidRDefault="008F0430">
      <w:pPr>
        <w:pStyle w:val="1"/>
        <w:ind w:left="656" w:hanging="656"/>
      </w:pPr>
      <w:r>
        <w:rPr>
          <w:rFonts w:hint="eastAsia"/>
        </w:rPr>
        <w:t>同类</w:t>
      </w:r>
      <w:r>
        <w:t>作品</w:t>
      </w:r>
      <w:r>
        <w:rPr>
          <w:rFonts w:hint="eastAsia"/>
        </w:rPr>
        <w:t>优点</w:t>
      </w:r>
      <w:r>
        <w:t>分析</w:t>
      </w:r>
    </w:p>
    <w:tbl>
      <w:tblPr>
        <w:tblW w:w="10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52" w:author="Stephen Zhou" w:date="2013-10-25T16:12:00Z">
          <w:tblPr>
            <w:tblW w:w="10907" w:type="dxa"/>
            <w:tblInd w:w="0" w:type="nil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93"/>
        <w:gridCol w:w="9047"/>
        <w:tblGridChange w:id="153">
          <w:tblGrid>
            <w:gridCol w:w="113"/>
            <w:gridCol w:w="1293"/>
            <w:gridCol w:w="2742"/>
            <w:gridCol w:w="6305"/>
            <w:gridCol w:w="454"/>
          </w:tblGrid>
        </w:tblGridChange>
      </w:tblGrid>
      <w:tr w:rsidR="00F503F6" w14:paraId="6790C07D" w14:textId="77777777" w:rsidTr="00665537">
        <w:tc>
          <w:tcPr>
            <w:tcW w:w="1293" w:type="dxa"/>
            <w:shd w:val="clear" w:color="auto" w:fill="D9D9D9"/>
            <w:vAlign w:val="center"/>
            <w:tcPrChange w:id="154" w:author="Stephen Zhou" w:date="2013-10-25T16:12:00Z">
              <w:tcPr>
                <w:tcW w:w="4148" w:type="dxa"/>
                <w:gridSpan w:val="3"/>
                <w:shd w:val="clear" w:color="auto" w:fill="D9D9D9"/>
              </w:tcPr>
            </w:tcPrChange>
          </w:tcPr>
          <w:p w14:paraId="17404F6B" w14:textId="77777777" w:rsidR="00F503F6" w:rsidRPr="00F503F6" w:rsidRDefault="008F0430">
            <w:pPr>
              <w:jc w:val="center"/>
              <w:rPr>
                <w:b/>
                <w:bCs/>
                <w:rPrChange w:id="155" w:author="dbds" w:date="2013-10-25T13:08:00Z">
                  <w:rPr/>
                </w:rPrChange>
              </w:rPr>
              <w:pPrChange w:id="156" w:author="dbds" w:date="2013-10-25T13:08:00Z">
                <w:pPr/>
              </w:pPrChange>
            </w:pPr>
            <w:r>
              <w:rPr>
                <w:rFonts w:hint="eastAsia"/>
                <w:b/>
                <w:bCs/>
                <w:rPrChange w:id="157" w:author="dbds" w:date="2013-10-25T13:08:00Z">
                  <w:rPr>
                    <w:rFonts w:hint="eastAsia"/>
                  </w:rPr>
                </w:rPrChange>
              </w:rPr>
              <w:t>游戏名称</w:t>
            </w:r>
          </w:p>
        </w:tc>
        <w:tc>
          <w:tcPr>
            <w:tcW w:w="9047" w:type="dxa"/>
            <w:shd w:val="clear" w:color="auto" w:fill="D9D9D9"/>
            <w:vAlign w:val="center"/>
            <w:tcPrChange w:id="158" w:author="Stephen Zhou" w:date="2013-10-25T16:12:00Z">
              <w:tcPr>
                <w:tcW w:w="6759" w:type="dxa"/>
                <w:gridSpan w:val="2"/>
                <w:shd w:val="clear" w:color="auto" w:fill="D9D9D9"/>
              </w:tcPr>
            </w:tcPrChange>
          </w:tcPr>
          <w:p w14:paraId="19337EB6" w14:textId="77777777" w:rsidR="00F503F6" w:rsidRPr="00F503F6" w:rsidRDefault="008F0430">
            <w:pPr>
              <w:jc w:val="center"/>
              <w:rPr>
                <w:b/>
                <w:bCs/>
                <w:rPrChange w:id="159" w:author="dbds" w:date="2013-10-25T13:08:00Z">
                  <w:rPr/>
                </w:rPrChange>
              </w:rPr>
              <w:pPrChange w:id="160" w:author="dbds" w:date="2013-10-25T13:08:00Z">
                <w:pPr/>
              </w:pPrChange>
            </w:pPr>
            <w:r>
              <w:rPr>
                <w:rFonts w:hint="eastAsia"/>
                <w:b/>
                <w:bCs/>
                <w:rPrChange w:id="161" w:author="dbds" w:date="2013-10-25T13:08:00Z">
                  <w:rPr>
                    <w:rFonts w:hint="eastAsia"/>
                  </w:rPr>
                </w:rPrChange>
              </w:rPr>
              <w:t>优点分析</w:t>
            </w:r>
          </w:p>
        </w:tc>
      </w:tr>
      <w:tr w:rsidR="00F503F6" w14:paraId="3920FA38" w14:textId="77777777" w:rsidTr="00665537">
        <w:tc>
          <w:tcPr>
            <w:tcW w:w="1293" w:type="dxa"/>
            <w:vAlign w:val="center"/>
            <w:tcPrChange w:id="162" w:author="Stephen Zhou" w:date="2013-10-25T16:12:00Z">
              <w:tcPr>
                <w:tcW w:w="4148" w:type="dxa"/>
                <w:gridSpan w:val="3"/>
              </w:tcPr>
            </w:tcPrChange>
          </w:tcPr>
          <w:p w14:paraId="37357A57" w14:textId="77777777" w:rsidR="00F503F6" w:rsidRDefault="00BA250B">
            <w:pPr>
              <w:jc w:val="center"/>
              <w:pPrChange w:id="163" w:author="dbds" w:date="2013-10-25T13:08:00Z">
                <w:pPr/>
              </w:pPrChange>
            </w:pPr>
            <w:r>
              <w:rPr>
                <w:rFonts w:hint="eastAsia"/>
              </w:rPr>
              <w:lastRenderedPageBreak/>
              <w:t>雷霆战机</w:t>
            </w:r>
          </w:p>
        </w:tc>
        <w:tc>
          <w:tcPr>
            <w:tcW w:w="9047" w:type="dxa"/>
            <w:tcPrChange w:id="164" w:author="Stephen Zhou" w:date="2013-10-25T16:12:00Z">
              <w:tcPr>
                <w:tcW w:w="6759" w:type="dxa"/>
                <w:gridSpan w:val="2"/>
              </w:tcPr>
            </w:tcPrChange>
          </w:tcPr>
          <w:p w14:paraId="19A329E8" w14:textId="77777777" w:rsidR="00F503F6" w:rsidRDefault="00BA250B" w:rsidP="00BA250B">
            <w:r>
              <w:rPr>
                <w:rFonts w:hint="eastAsia"/>
              </w:rPr>
              <w:t>爽快感</w:t>
            </w:r>
            <w:r>
              <w:t>强</w:t>
            </w:r>
          </w:p>
          <w:p w14:paraId="238B7C01" w14:textId="77777777" w:rsidR="00BA250B" w:rsidRDefault="00BA250B" w:rsidP="00BA250B">
            <w:r>
              <w:rPr>
                <w:rFonts w:hint="eastAsia"/>
              </w:rPr>
              <w:t>内容</w:t>
            </w:r>
            <w:r>
              <w:t>丰富</w:t>
            </w:r>
          </w:p>
        </w:tc>
      </w:tr>
      <w:tr w:rsidR="00BA250B" w14:paraId="2CABE7F4" w14:textId="77777777" w:rsidTr="00665537">
        <w:tc>
          <w:tcPr>
            <w:tcW w:w="1293" w:type="dxa"/>
            <w:vAlign w:val="center"/>
          </w:tcPr>
          <w:p w14:paraId="412C179A" w14:textId="77777777" w:rsidR="00BA250B" w:rsidRDefault="00BA250B">
            <w:pPr>
              <w:jc w:val="center"/>
            </w:pPr>
            <w:r>
              <w:rPr>
                <w:rFonts w:hint="eastAsia"/>
              </w:rPr>
              <w:t>全民</w:t>
            </w:r>
            <w:r>
              <w:t>打飞机</w:t>
            </w:r>
          </w:p>
        </w:tc>
        <w:tc>
          <w:tcPr>
            <w:tcW w:w="9047" w:type="dxa"/>
          </w:tcPr>
          <w:p w14:paraId="53923FF1" w14:textId="77777777" w:rsidR="00BA250B" w:rsidRDefault="00BA250B" w:rsidP="00BA250B"/>
        </w:tc>
      </w:tr>
      <w:tr w:rsidR="00BA250B" w14:paraId="4BB81C20" w14:textId="77777777" w:rsidTr="00665537">
        <w:tc>
          <w:tcPr>
            <w:tcW w:w="1293" w:type="dxa"/>
            <w:vAlign w:val="center"/>
          </w:tcPr>
          <w:p w14:paraId="59EE4897" w14:textId="77777777" w:rsidR="00BA250B" w:rsidRDefault="00BA250B">
            <w:pPr>
              <w:jc w:val="center"/>
            </w:pPr>
            <w:r>
              <w:rPr>
                <w:rFonts w:hint="eastAsia"/>
              </w:rPr>
              <w:t>离子苍穹</w:t>
            </w:r>
          </w:p>
        </w:tc>
        <w:tc>
          <w:tcPr>
            <w:tcW w:w="9047" w:type="dxa"/>
          </w:tcPr>
          <w:p w14:paraId="2563B79A" w14:textId="77777777" w:rsidR="00BA250B" w:rsidRDefault="00BA250B" w:rsidP="00BA250B">
            <w:r>
              <w:rPr>
                <w:rFonts w:hint="eastAsia"/>
              </w:rPr>
              <w:t>关卡</w:t>
            </w:r>
            <w:r>
              <w:t>丰富</w:t>
            </w:r>
          </w:p>
          <w:p w14:paraId="7D875440" w14:textId="77777777" w:rsidR="00BA250B" w:rsidRDefault="00BA250B" w:rsidP="00BA250B">
            <w:r>
              <w:rPr>
                <w:rFonts w:hint="eastAsia"/>
              </w:rPr>
              <w:t>弹幕</w:t>
            </w:r>
            <w:r>
              <w:t>丰富</w:t>
            </w:r>
          </w:p>
        </w:tc>
      </w:tr>
      <w:tr w:rsidR="00BA250B" w14:paraId="2FF3BD56" w14:textId="77777777" w:rsidTr="00665537">
        <w:tc>
          <w:tcPr>
            <w:tcW w:w="1293" w:type="dxa"/>
            <w:vAlign w:val="center"/>
          </w:tcPr>
          <w:p w14:paraId="711BE1A5" w14:textId="77777777" w:rsidR="00BA250B" w:rsidRDefault="00BA250B">
            <w:pPr>
              <w:jc w:val="center"/>
            </w:pPr>
            <w:r>
              <w:rPr>
                <w:rFonts w:hint="eastAsia"/>
              </w:rPr>
              <w:t>雷电</w:t>
            </w:r>
            <w:r>
              <w:t>II</w:t>
            </w:r>
          </w:p>
        </w:tc>
        <w:tc>
          <w:tcPr>
            <w:tcW w:w="9047" w:type="dxa"/>
          </w:tcPr>
          <w:p w14:paraId="55AC77F8" w14:textId="77777777" w:rsidR="00BA250B" w:rsidRDefault="00BA250B" w:rsidP="00BA250B">
            <w:r>
              <w:rPr>
                <w:rFonts w:hint="eastAsia"/>
              </w:rPr>
              <w:t>场景</w:t>
            </w:r>
            <w:r>
              <w:t>丰富</w:t>
            </w:r>
            <w:r>
              <w:rPr>
                <w:rFonts w:hint="eastAsia"/>
              </w:rPr>
              <w:t>，从</w:t>
            </w:r>
            <w:r>
              <w:t>乡村到城市，从地球到太空。每一个</w:t>
            </w:r>
            <w:r>
              <w:rPr>
                <w:rFonts w:hint="eastAsia"/>
              </w:rPr>
              <w:t>关卡</w:t>
            </w:r>
            <w:r>
              <w:t>都令人印象深刻。</w:t>
            </w:r>
          </w:p>
          <w:p w14:paraId="548336D7" w14:textId="77777777" w:rsidR="00BA250B" w:rsidRDefault="00BA250B" w:rsidP="00BA250B">
            <w:r>
              <w:rPr>
                <w:rFonts w:hint="eastAsia"/>
              </w:rPr>
              <w:t>海陆空，</w:t>
            </w:r>
            <w:r>
              <w:t>多兵种，多弹道。</w:t>
            </w:r>
          </w:p>
          <w:p w14:paraId="48DBB677" w14:textId="77777777" w:rsidR="00BA250B" w:rsidRDefault="00BA250B" w:rsidP="00BA250B">
            <w:r>
              <w:rPr>
                <w:rFonts w:hint="eastAsia"/>
              </w:rPr>
              <w:t>地面</w:t>
            </w:r>
            <w:r>
              <w:t>建筑能</w:t>
            </w:r>
            <w:r>
              <w:rPr>
                <w:rFonts w:hint="eastAsia"/>
              </w:rPr>
              <w:t>被</w:t>
            </w:r>
            <w:r>
              <w:t>炸毁</w:t>
            </w:r>
            <w:r>
              <w:rPr>
                <w:rFonts w:hint="eastAsia"/>
              </w:rPr>
              <w:t>，破坏性强</w:t>
            </w:r>
            <w:r>
              <w:t>。</w:t>
            </w:r>
          </w:p>
        </w:tc>
      </w:tr>
      <w:tr w:rsidR="00BA250B" w14:paraId="6762825E" w14:textId="77777777" w:rsidTr="00665537">
        <w:tc>
          <w:tcPr>
            <w:tcW w:w="1293" w:type="dxa"/>
            <w:vAlign w:val="center"/>
          </w:tcPr>
          <w:p w14:paraId="34B3585F" w14:textId="77777777" w:rsidR="00BA250B" w:rsidRPr="00BA250B" w:rsidRDefault="00BA250B">
            <w:pPr>
              <w:jc w:val="center"/>
            </w:pPr>
            <w:r>
              <w:t>Hectic Space</w:t>
            </w:r>
          </w:p>
        </w:tc>
        <w:tc>
          <w:tcPr>
            <w:tcW w:w="9047" w:type="dxa"/>
          </w:tcPr>
          <w:p w14:paraId="5F51FCF7" w14:textId="77777777" w:rsidR="00BA250B" w:rsidRDefault="00BA250B" w:rsidP="00BA250B">
            <w:r>
              <w:rPr>
                <w:rFonts w:hint="eastAsia"/>
              </w:rPr>
              <w:t>主角</w:t>
            </w:r>
            <w:r w:rsidR="00010576">
              <w:rPr>
                <w:rFonts w:hint="eastAsia"/>
              </w:rPr>
              <w:t>可</w:t>
            </w:r>
            <w:r w:rsidR="00010576">
              <w:t>获得敌机弹道，</w:t>
            </w:r>
            <w:r>
              <w:t>弹道丰富，节奏感强</w:t>
            </w:r>
          </w:p>
        </w:tc>
      </w:tr>
      <w:tr w:rsidR="00BA250B" w14:paraId="5C950E91" w14:textId="77777777" w:rsidTr="00665537">
        <w:tc>
          <w:tcPr>
            <w:tcW w:w="1293" w:type="dxa"/>
            <w:vAlign w:val="center"/>
          </w:tcPr>
          <w:p w14:paraId="49304CE7" w14:textId="77777777" w:rsidR="00BA250B" w:rsidRPr="00BA250B" w:rsidRDefault="00010576">
            <w:pPr>
              <w:jc w:val="center"/>
            </w:pPr>
            <w:r>
              <w:rPr>
                <w:rFonts w:hint="eastAsia"/>
              </w:rPr>
              <w:t>联萌战机</w:t>
            </w:r>
          </w:p>
        </w:tc>
        <w:tc>
          <w:tcPr>
            <w:tcW w:w="9047" w:type="dxa"/>
          </w:tcPr>
          <w:p w14:paraId="5D032451" w14:textId="54AA24C1" w:rsidR="00BA250B" w:rsidRDefault="00DF2A56" w:rsidP="00BA250B">
            <w:r>
              <w:rPr>
                <w:rFonts w:hint="eastAsia"/>
              </w:rPr>
              <w:t>美术风格老少咸宜</w:t>
            </w:r>
            <w:r>
              <w:t>，工作量适中。</w:t>
            </w:r>
          </w:p>
        </w:tc>
      </w:tr>
      <w:tr w:rsidR="00BA250B" w14:paraId="0EE46AA2" w14:textId="77777777" w:rsidTr="00665537">
        <w:tc>
          <w:tcPr>
            <w:tcW w:w="1293" w:type="dxa"/>
            <w:vAlign w:val="center"/>
          </w:tcPr>
          <w:p w14:paraId="5D5CB407" w14:textId="48998D32" w:rsidR="00BA250B" w:rsidRDefault="0012377A">
            <w:pPr>
              <w:jc w:val="center"/>
            </w:pPr>
            <w:r>
              <w:rPr>
                <w:rFonts w:hint="eastAsia"/>
              </w:rPr>
              <w:t>Star</w:t>
            </w:r>
            <w:r>
              <w:t>Defender</w:t>
            </w:r>
          </w:p>
        </w:tc>
        <w:tc>
          <w:tcPr>
            <w:tcW w:w="9047" w:type="dxa"/>
          </w:tcPr>
          <w:p w14:paraId="48736B33" w14:textId="3DAB924D" w:rsidR="00BA250B" w:rsidRDefault="0012377A" w:rsidP="00BA250B">
            <w:r>
              <w:rPr>
                <w:rFonts w:hint="eastAsia"/>
              </w:rPr>
              <w:t>闪电</w:t>
            </w:r>
            <w:r>
              <w:t>同时攻击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t>敌人非常爽快</w:t>
            </w:r>
          </w:p>
        </w:tc>
      </w:tr>
      <w:tr w:rsidR="00BA250B" w14:paraId="2DD1F27A" w14:textId="77777777" w:rsidTr="00665537">
        <w:tc>
          <w:tcPr>
            <w:tcW w:w="1293" w:type="dxa"/>
            <w:vAlign w:val="center"/>
          </w:tcPr>
          <w:p w14:paraId="6BDB79ED" w14:textId="1605D891" w:rsidR="00BA250B" w:rsidRPr="0012377A" w:rsidRDefault="0012377A">
            <w:pPr>
              <w:jc w:val="center"/>
            </w:pPr>
            <w:r>
              <w:rPr>
                <w:rFonts w:hint="eastAsia"/>
              </w:rPr>
              <w:t>漫天火力</w:t>
            </w:r>
            <w:r>
              <w:t>II</w:t>
            </w:r>
          </w:p>
        </w:tc>
        <w:tc>
          <w:tcPr>
            <w:tcW w:w="9047" w:type="dxa"/>
          </w:tcPr>
          <w:p w14:paraId="5DE17853" w14:textId="19E06B73" w:rsidR="00BA250B" w:rsidRDefault="0012377A" w:rsidP="0012377A">
            <w:r>
              <w:rPr>
                <w:rFonts w:hint="eastAsia"/>
              </w:rPr>
              <w:t>界面</w:t>
            </w:r>
            <w:r>
              <w:t>非常精细，兵种、</w:t>
            </w:r>
            <w:r>
              <w:rPr>
                <w:rFonts w:hint="eastAsia"/>
              </w:rPr>
              <w:t>弹幕</w:t>
            </w:r>
            <w:r>
              <w:t>都很</w:t>
            </w:r>
            <w:r>
              <w:rPr>
                <w:rFonts w:hint="eastAsia"/>
              </w:rPr>
              <w:t>丰富</w:t>
            </w:r>
          </w:p>
        </w:tc>
      </w:tr>
      <w:tr w:rsidR="00795CB3" w14:paraId="1F4DCCEC" w14:textId="77777777" w:rsidTr="00665537">
        <w:tc>
          <w:tcPr>
            <w:tcW w:w="1293" w:type="dxa"/>
            <w:vAlign w:val="center"/>
          </w:tcPr>
          <w:p w14:paraId="12211463" w14:textId="06BB3AC7" w:rsidR="00795CB3" w:rsidRDefault="00795CB3">
            <w:pPr>
              <w:jc w:val="center"/>
            </w:pPr>
            <w:r>
              <w:rPr>
                <w:rFonts w:hint="eastAsia"/>
              </w:rPr>
              <w:t>捕鱼达人</w:t>
            </w:r>
          </w:p>
        </w:tc>
        <w:tc>
          <w:tcPr>
            <w:tcW w:w="9047" w:type="dxa"/>
          </w:tcPr>
          <w:p w14:paraId="1A17D4DC" w14:textId="35D1DA44" w:rsidR="00795CB3" w:rsidRDefault="00795CB3" w:rsidP="0012377A">
            <w:r>
              <w:rPr>
                <w:rFonts w:hint="eastAsia"/>
              </w:rPr>
              <w:t>捕获</w:t>
            </w:r>
            <w:r>
              <w:t>能力</w:t>
            </w:r>
            <w:r>
              <w:rPr>
                <w:rFonts w:hint="eastAsia"/>
              </w:rPr>
              <w:t>可以</w:t>
            </w:r>
            <w:r>
              <w:t>提升</w:t>
            </w:r>
            <w:r>
              <w:rPr>
                <w:rFonts w:hint="eastAsia"/>
              </w:rPr>
              <w:t>，</w:t>
            </w:r>
            <w:r>
              <w:t>有</w:t>
            </w:r>
            <w:r>
              <w:rPr>
                <w:rFonts w:hint="eastAsia"/>
              </w:rPr>
              <w:t>经营</w:t>
            </w:r>
            <w:r>
              <w:t>性</w:t>
            </w:r>
          </w:p>
        </w:tc>
      </w:tr>
    </w:tbl>
    <w:p w14:paraId="6A50027E" w14:textId="77777777" w:rsidR="00F503F6" w:rsidRDefault="00F503F6"/>
    <w:sectPr w:rsidR="00F503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" w:author="Stephen Zhou" w:date="2014-05-21T22:41:00Z" w:initials="stvzhou">
    <w:p w14:paraId="1BE08DDA" w14:textId="78099F1B" w:rsidR="008B7E09" w:rsidRDefault="008B7E0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僚机模式</w:t>
      </w:r>
      <w:r>
        <w:t>和组装模式</w:t>
      </w:r>
      <w:r>
        <w:rPr>
          <w:rFonts w:hint="eastAsia"/>
        </w:rPr>
        <w:t>的</w:t>
      </w:r>
      <w:r>
        <w:t>比较</w:t>
      </w:r>
      <w:r>
        <w:rPr>
          <w:rFonts w:hint="eastAsia"/>
        </w:rPr>
        <w:t>。</w:t>
      </w:r>
      <w:r>
        <w:t>前者的复用</w:t>
      </w:r>
      <w:r>
        <w:rPr>
          <w:rFonts w:hint="eastAsia"/>
        </w:rPr>
        <w:t>更</w:t>
      </w:r>
      <w:r>
        <w:t>方便，</w:t>
      </w:r>
      <w:r>
        <w:rPr>
          <w:rFonts w:hint="eastAsia"/>
        </w:rPr>
        <w:t>战机既可以</w:t>
      </w:r>
      <w:r>
        <w:t>做</w:t>
      </w:r>
      <w:r>
        <w:rPr>
          <w:rFonts w:hint="eastAsia"/>
        </w:rPr>
        <w:t>敌机又</w:t>
      </w:r>
      <w:r>
        <w:t>可以做</w:t>
      </w:r>
      <w:r>
        <w:rPr>
          <w:rFonts w:hint="eastAsia"/>
        </w:rPr>
        <w:t>僚机，</w:t>
      </w:r>
      <w:r>
        <w:t>弹道、技能都是互通的，更容易理解。僚机</w:t>
      </w:r>
      <w:r>
        <w:rPr>
          <w:rFonts w:hint="eastAsia"/>
        </w:rPr>
        <w:t>模式</w:t>
      </w:r>
      <w:r>
        <w:t>观感性</w:t>
      </w:r>
      <w:r>
        <w:rPr>
          <w:rFonts w:hint="eastAsia"/>
        </w:rPr>
        <w:t>更强，</w:t>
      </w:r>
      <w:r>
        <w:t>所有玩家的策略</w:t>
      </w:r>
      <w:r>
        <w:rPr>
          <w:rFonts w:hint="eastAsia"/>
        </w:rPr>
        <w:t>性部署</w:t>
      </w:r>
      <w:r>
        <w:t>都能清楚地反映在界面和场景中；后者只能在</w:t>
      </w:r>
      <w:r w:rsidR="00A75A73">
        <w:t>自机</w:t>
      </w:r>
      <w:r>
        <w:t>上，表现力弱</w:t>
      </w:r>
      <w:r>
        <w:rPr>
          <w:rFonts w:hint="eastAsia"/>
        </w:rPr>
        <w:t>。</w:t>
      </w:r>
    </w:p>
  </w:comment>
  <w:comment w:id="24" w:author="Stephen Zhou" w:date="2014-05-21T22:57:00Z" w:initials="stvzhou">
    <w:p w14:paraId="10AEA2D7" w14:textId="77777777" w:rsidR="008B7E09" w:rsidRDefault="008B7E09">
      <w:pPr>
        <w:pStyle w:val="aa"/>
      </w:pPr>
      <w:r>
        <w:rPr>
          <w:rStyle w:val="a9"/>
        </w:rPr>
        <w:annotationRef/>
      </w:r>
      <w:r>
        <w:rPr>
          <w:rFonts w:ascii="Arial" w:hAnsi="Arial" w:cs="Arial"/>
          <w:color w:val="000000"/>
          <w:szCs w:val="21"/>
          <w:shd w:val="clear" w:color="auto" w:fill="FFFFFF"/>
        </w:rPr>
        <w:t>宫本茂：游戏应当是令人重返童年历经欢乐的存在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E08DDA" w15:done="0"/>
  <w15:commentEx w15:paraId="10AEA2D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D92EC" w14:textId="77777777" w:rsidR="00D511BE" w:rsidRDefault="00D511BE" w:rsidP="00C1034A">
      <w:r>
        <w:separator/>
      </w:r>
    </w:p>
  </w:endnote>
  <w:endnote w:type="continuationSeparator" w:id="0">
    <w:p w14:paraId="239D68A0" w14:textId="77777777" w:rsidR="00D511BE" w:rsidRDefault="00D511BE" w:rsidP="00C1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9773C" w14:textId="77777777" w:rsidR="00D511BE" w:rsidRDefault="00D511BE" w:rsidP="00C1034A">
      <w:r>
        <w:separator/>
      </w:r>
    </w:p>
  </w:footnote>
  <w:footnote w:type="continuationSeparator" w:id="0">
    <w:p w14:paraId="0EA70A4C" w14:textId="77777777" w:rsidR="00D511BE" w:rsidRDefault="00D511BE" w:rsidP="00C10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94CC3"/>
    <w:multiLevelType w:val="hybridMultilevel"/>
    <w:tmpl w:val="C576E0F2"/>
    <w:lvl w:ilvl="0" w:tplc="EF005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B35EE"/>
    <w:multiLevelType w:val="hybridMultilevel"/>
    <w:tmpl w:val="064040C8"/>
    <w:lvl w:ilvl="0" w:tplc="D5326E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FD7F7E"/>
    <w:multiLevelType w:val="hybridMultilevel"/>
    <w:tmpl w:val="7AFED892"/>
    <w:lvl w:ilvl="0" w:tplc="03CAB3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892F8B"/>
    <w:multiLevelType w:val="hybridMultilevel"/>
    <w:tmpl w:val="299A66EE"/>
    <w:lvl w:ilvl="0" w:tplc="B9AA3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4712D4"/>
    <w:multiLevelType w:val="hybridMultilevel"/>
    <w:tmpl w:val="25AA6944"/>
    <w:lvl w:ilvl="0" w:tplc="300C8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461730"/>
    <w:multiLevelType w:val="hybridMultilevel"/>
    <w:tmpl w:val="0874A6B0"/>
    <w:lvl w:ilvl="0" w:tplc="48568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D97758"/>
    <w:multiLevelType w:val="multilevel"/>
    <w:tmpl w:val="4CD9775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269D7F2"/>
    <w:multiLevelType w:val="singleLevel"/>
    <w:tmpl w:val="5269D7F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269E420"/>
    <w:multiLevelType w:val="singleLevel"/>
    <w:tmpl w:val="5269E4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4382428"/>
    <w:multiLevelType w:val="multilevel"/>
    <w:tmpl w:val="5438242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en Zhou">
    <w15:presenceInfo w15:providerId="None" w15:userId="Stephen Zh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6F"/>
    <w:rsid w:val="00001D31"/>
    <w:rsid w:val="00007CAC"/>
    <w:rsid w:val="00010576"/>
    <w:rsid w:val="000116F1"/>
    <w:rsid w:val="00027FC9"/>
    <w:rsid w:val="0003561F"/>
    <w:rsid w:val="000464FB"/>
    <w:rsid w:val="00053C4D"/>
    <w:rsid w:val="0007076C"/>
    <w:rsid w:val="00077D9C"/>
    <w:rsid w:val="00092644"/>
    <w:rsid w:val="000B22F8"/>
    <w:rsid w:val="000C686F"/>
    <w:rsid w:val="000D0B7F"/>
    <w:rsid w:val="000D76C2"/>
    <w:rsid w:val="000F5E1E"/>
    <w:rsid w:val="000F6968"/>
    <w:rsid w:val="00101E8B"/>
    <w:rsid w:val="001027CD"/>
    <w:rsid w:val="001035A2"/>
    <w:rsid w:val="001054D4"/>
    <w:rsid w:val="00115612"/>
    <w:rsid w:val="00116A61"/>
    <w:rsid w:val="00120468"/>
    <w:rsid w:val="00120893"/>
    <w:rsid w:val="0012377A"/>
    <w:rsid w:val="001248FC"/>
    <w:rsid w:val="00141A31"/>
    <w:rsid w:val="00145D7D"/>
    <w:rsid w:val="00145F65"/>
    <w:rsid w:val="00150774"/>
    <w:rsid w:val="0015246E"/>
    <w:rsid w:val="00157362"/>
    <w:rsid w:val="00166398"/>
    <w:rsid w:val="00195A7C"/>
    <w:rsid w:val="00197D62"/>
    <w:rsid w:val="001B5DE5"/>
    <w:rsid w:val="001C1C22"/>
    <w:rsid w:val="001C3C40"/>
    <w:rsid w:val="001D0F3B"/>
    <w:rsid w:val="001E0D65"/>
    <w:rsid w:val="001E7F25"/>
    <w:rsid w:val="001F062A"/>
    <w:rsid w:val="001F2E75"/>
    <w:rsid w:val="0020004F"/>
    <w:rsid w:val="0020223C"/>
    <w:rsid w:val="00212CCF"/>
    <w:rsid w:val="00212D7C"/>
    <w:rsid w:val="00212FCA"/>
    <w:rsid w:val="00221955"/>
    <w:rsid w:val="00232B12"/>
    <w:rsid w:val="00244D57"/>
    <w:rsid w:val="00245F03"/>
    <w:rsid w:val="00251C5C"/>
    <w:rsid w:val="00252D48"/>
    <w:rsid w:val="00255E2A"/>
    <w:rsid w:val="00266F09"/>
    <w:rsid w:val="0028726C"/>
    <w:rsid w:val="00294D84"/>
    <w:rsid w:val="00296487"/>
    <w:rsid w:val="002A33EB"/>
    <w:rsid w:val="002A3CC4"/>
    <w:rsid w:val="002A5FC3"/>
    <w:rsid w:val="002A73B4"/>
    <w:rsid w:val="002B110E"/>
    <w:rsid w:val="002B4A7C"/>
    <w:rsid w:val="002B4FD2"/>
    <w:rsid w:val="002B76C3"/>
    <w:rsid w:val="002D393B"/>
    <w:rsid w:val="002D5161"/>
    <w:rsid w:val="002F0C8B"/>
    <w:rsid w:val="002F3183"/>
    <w:rsid w:val="003101CA"/>
    <w:rsid w:val="00311A3E"/>
    <w:rsid w:val="00316CB1"/>
    <w:rsid w:val="00325137"/>
    <w:rsid w:val="0033375C"/>
    <w:rsid w:val="00341D2A"/>
    <w:rsid w:val="00343D3D"/>
    <w:rsid w:val="003448E2"/>
    <w:rsid w:val="00350255"/>
    <w:rsid w:val="003579AE"/>
    <w:rsid w:val="00357A30"/>
    <w:rsid w:val="00360263"/>
    <w:rsid w:val="00360F20"/>
    <w:rsid w:val="00374249"/>
    <w:rsid w:val="00385C36"/>
    <w:rsid w:val="00387BBD"/>
    <w:rsid w:val="0039503E"/>
    <w:rsid w:val="00395DC7"/>
    <w:rsid w:val="003A4C6F"/>
    <w:rsid w:val="003B3D09"/>
    <w:rsid w:val="003B5A1D"/>
    <w:rsid w:val="003C0E66"/>
    <w:rsid w:val="003C7947"/>
    <w:rsid w:val="003D3EB1"/>
    <w:rsid w:val="003D7247"/>
    <w:rsid w:val="003E5164"/>
    <w:rsid w:val="003F1589"/>
    <w:rsid w:val="003F728B"/>
    <w:rsid w:val="004012BE"/>
    <w:rsid w:val="00406BBA"/>
    <w:rsid w:val="004136DE"/>
    <w:rsid w:val="00413F1E"/>
    <w:rsid w:val="0042294F"/>
    <w:rsid w:val="00422F74"/>
    <w:rsid w:val="00424141"/>
    <w:rsid w:val="00434FE1"/>
    <w:rsid w:val="00440E83"/>
    <w:rsid w:val="00463D22"/>
    <w:rsid w:val="00471155"/>
    <w:rsid w:val="00472CB1"/>
    <w:rsid w:val="0047784C"/>
    <w:rsid w:val="00486E8E"/>
    <w:rsid w:val="00496C1B"/>
    <w:rsid w:val="004A4C84"/>
    <w:rsid w:val="004A657C"/>
    <w:rsid w:val="004C0945"/>
    <w:rsid w:val="004D49AE"/>
    <w:rsid w:val="004F36C4"/>
    <w:rsid w:val="00502618"/>
    <w:rsid w:val="0050629F"/>
    <w:rsid w:val="00513C2F"/>
    <w:rsid w:val="0053252E"/>
    <w:rsid w:val="005503C2"/>
    <w:rsid w:val="005A1941"/>
    <w:rsid w:val="005A29FA"/>
    <w:rsid w:val="005A44A6"/>
    <w:rsid w:val="005D1162"/>
    <w:rsid w:val="005D35A5"/>
    <w:rsid w:val="005D6FAC"/>
    <w:rsid w:val="005E460E"/>
    <w:rsid w:val="005E7405"/>
    <w:rsid w:val="005F548C"/>
    <w:rsid w:val="00606D30"/>
    <w:rsid w:val="00647BD8"/>
    <w:rsid w:val="006543B7"/>
    <w:rsid w:val="00665537"/>
    <w:rsid w:val="0067784C"/>
    <w:rsid w:val="00690A37"/>
    <w:rsid w:val="006A74A5"/>
    <w:rsid w:val="006C32E9"/>
    <w:rsid w:val="006C4AC4"/>
    <w:rsid w:val="006D5828"/>
    <w:rsid w:val="006E0637"/>
    <w:rsid w:val="0070648F"/>
    <w:rsid w:val="007266F3"/>
    <w:rsid w:val="00741474"/>
    <w:rsid w:val="007657A0"/>
    <w:rsid w:val="0077412A"/>
    <w:rsid w:val="00787DF1"/>
    <w:rsid w:val="00795CB3"/>
    <w:rsid w:val="007B2F61"/>
    <w:rsid w:val="007B5025"/>
    <w:rsid w:val="007B709B"/>
    <w:rsid w:val="007C2EF8"/>
    <w:rsid w:val="007C456A"/>
    <w:rsid w:val="007D34F6"/>
    <w:rsid w:val="007D4E97"/>
    <w:rsid w:val="007E571C"/>
    <w:rsid w:val="007E7DF3"/>
    <w:rsid w:val="007F003D"/>
    <w:rsid w:val="007F5C0B"/>
    <w:rsid w:val="0080417A"/>
    <w:rsid w:val="008337C6"/>
    <w:rsid w:val="00833E10"/>
    <w:rsid w:val="00844CB5"/>
    <w:rsid w:val="00850320"/>
    <w:rsid w:val="00861F24"/>
    <w:rsid w:val="0087354E"/>
    <w:rsid w:val="00874A7F"/>
    <w:rsid w:val="00896128"/>
    <w:rsid w:val="008B7E09"/>
    <w:rsid w:val="008C2913"/>
    <w:rsid w:val="008D122A"/>
    <w:rsid w:val="008D7262"/>
    <w:rsid w:val="008E3056"/>
    <w:rsid w:val="008F0430"/>
    <w:rsid w:val="009010FD"/>
    <w:rsid w:val="00904AF7"/>
    <w:rsid w:val="00912E61"/>
    <w:rsid w:val="00913FE0"/>
    <w:rsid w:val="00934A6C"/>
    <w:rsid w:val="00936A77"/>
    <w:rsid w:val="00944D9F"/>
    <w:rsid w:val="00947A78"/>
    <w:rsid w:val="0095167E"/>
    <w:rsid w:val="0096019B"/>
    <w:rsid w:val="00962A35"/>
    <w:rsid w:val="00966DC7"/>
    <w:rsid w:val="00971063"/>
    <w:rsid w:val="009804B9"/>
    <w:rsid w:val="00986A49"/>
    <w:rsid w:val="009966ED"/>
    <w:rsid w:val="009B28A3"/>
    <w:rsid w:val="009C1436"/>
    <w:rsid w:val="009D1F24"/>
    <w:rsid w:val="009D4557"/>
    <w:rsid w:val="009E50AA"/>
    <w:rsid w:val="009F19A9"/>
    <w:rsid w:val="009F3C1F"/>
    <w:rsid w:val="00A0592B"/>
    <w:rsid w:val="00A13B10"/>
    <w:rsid w:val="00A216A0"/>
    <w:rsid w:val="00A24E1C"/>
    <w:rsid w:val="00A262D2"/>
    <w:rsid w:val="00A3138B"/>
    <w:rsid w:val="00A47911"/>
    <w:rsid w:val="00A52910"/>
    <w:rsid w:val="00A530E7"/>
    <w:rsid w:val="00A635C2"/>
    <w:rsid w:val="00A63EDE"/>
    <w:rsid w:val="00A75A73"/>
    <w:rsid w:val="00A77A19"/>
    <w:rsid w:val="00A9083D"/>
    <w:rsid w:val="00A9510B"/>
    <w:rsid w:val="00AA60DC"/>
    <w:rsid w:val="00AC5D9F"/>
    <w:rsid w:val="00AD63C4"/>
    <w:rsid w:val="00AE5009"/>
    <w:rsid w:val="00AE7F33"/>
    <w:rsid w:val="00AF62F0"/>
    <w:rsid w:val="00B05243"/>
    <w:rsid w:val="00B12FD1"/>
    <w:rsid w:val="00B2682D"/>
    <w:rsid w:val="00B3041C"/>
    <w:rsid w:val="00B32149"/>
    <w:rsid w:val="00B330E9"/>
    <w:rsid w:val="00B401CE"/>
    <w:rsid w:val="00B53EC4"/>
    <w:rsid w:val="00B70D5A"/>
    <w:rsid w:val="00B72138"/>
    <w:rsid w:val="00B77D3F"/>
    <w:rsid w:val="00B92C9B"/>
    <w:rsid w:val="00BA04AA"/>
    <w:rsid w:val="00BA1D6A"/>
    <w:rsid w:val="00BA250B"/>
    <w:rsid w:val="00BB3B7B"/>
    <w:rsid w:val="00BB3B7D"/>
    <w:rsid w:val="00BC11F1"/>
    <w:rsid w:val="00BC1CDB"/>
    <w:rsid w:val="00BC3FB7"/>
    <w:rsid w:val="00BD348B"/>
    <w:rsid w:val="00BD537D"/>
    <w:rsid w:val="00BF2799"/>
    <w:rsid w:val="00BF2E73"/>
    <w:rsid w:val="00BF3B91"/>
    <w:rsid w:val="00BF42D4"/>
    <w:rsid w:val="00BF522C"/>
    <w:rsid w:val="00BF59BC"/>
    <w:rsid w:val="00C018F8"/>
    <w:rsid w:val="00C0355A"/>
    <w:rsid w:val="00C1034A"/>
    <w:rsid w:val="00C26048"/>
    <w:rsid w:val="00C4472F"/>
    <w:rsid w:val="00C467FE"/>
    <w:rsid w:val="00C635E9"/>
    <w:rsid w:val="00C81A8F"/>
    <w:rsid w:val="00C920E5"/>
    <w:rsid w:val="00C935F5"/>
    <w:rsid w:val="00C93F10"/>
    <w:rsid w:val="00CB79F8"/>
    <w:rsid w:val="00CB7E90"/>
    <w:rsid w:val="00CC2ECA"/>
    <w:rsid w:val="00CC3558"/>
    <w:rsid w:val="00CD1682"/>
    <w:rsid w:val="00CD2774"/>
    <w:rsid w:val="00CD53AC"/>
    <w:rsid w:val="00CD5956"/>
    <w:rsid w:val="00CE1A7E"/>
    <w:rsid w:val="00CE1CA9"/>
    <w:rsid w:val="00CE7B92"/>
    <w:rsid w:val="00CF4DEC"/>
    <w:rsid w:val="00CF53AF"/>
    <w:rsid w:val="00CF7618"/>
    <w:rsid w:val="00D0299E"/>
    <w:rsid w:val="00D12979"/>
    <w:rsid w:val="00D252C8"/>
    <w:rsid w:val="00D42EA1"/>
    <w:rsid w:val="00D454FD"/>
    <w:rsid w:val="00D45862"/>
    <w:rsid w:val="00D5078D"/>
    <w:rsid w:val="00D50FB8"/>
    <w:rsid w:val="00D511BE"/>
    <w:rsid w:val="00D53891"/>
    <w:rsid w:val="00D63BE1"/>
    <w:rsid w:val="00D82B27"/>
    <w:rsid w:val="00D8358A"/>
    <w:rsid w:val="00D8635E"/>
    <w:rsid w:val="00D9085B"/>
    <w:rsid w:val="00D96963"/>
    <w:rsid w:val="00DA3387"/>
    <w:rsid w:val="00DA6DA1"/>
    <w:rsid w:val="00DB0F3B"/>
    <w:rsid w:val="00DB4DDF"/>
    <w:rsid w:val="00DC1A60"/>
    <w:rsid w:val="00DC4554"/>
    <w:rsid w:val="00DD5C83"/>
    <w:rsid w:val="00DD6ED5"/>
    <w:rsid w:val="00DE022E"/>
    <w:rsid w:val="00DE1920"/>
    <w:rsid w:val="00DF11AE"/>
    <w:rsid w:val="00DF1956"/>
    <w:rsid w:val="00DF2A56"/>
    <w:rsid w:val="00E03ABD"/>
    <w:rsid w:val="00E17337"/>
    <w:rsid w:val="00E1753C"/>
    <w:rsid w:val="00E24F6E"/>
    <w:rsid w:val="00E2789D"/>
    <w:rsid w:val="00E40EB6"/>
    <w:rsid w:val="00E4737F"/>
    <w:rsid w:val="00E612C0"/>
    <w:rsid w:val="00E61FEB"/>
    <w:rsid w:val="00E6361C"/>
    <w:rsid w:val="00E972AC"/>
    <w:rsid w:val="00EA0976"/>
    <w:rsid w:val="00EA25FB"/>
    <w:rsid w:val="00EB09ED"/>
    <w:rsid w:val="00EB55AD"/>
    <w:rsid w:val="00EC6D85"/>
    <w:rsid w:val="00ED0341"/>
    <w:rsid w:val="00ED2C60"/>
    <w:rsid w:val="00ED4533"/>
    <w:rsid w:val="00ED5847"/>
    <w:rsid w:val="00ED7ED7"/>
    <w:rsid w:val="00EF7BB5"/>
    <w:rsid w:val="00F013B9"/>
    <w:rsid w:val="00F100E1"/>
    <w:rsid w:val="00F16896"/>
    <w:rsid w:val="00F33FE8"/>
    <w:rsid w:val="00F503F6"/>
    <w:rsid w:val="00F5088E"/>
    <w:rsid w:val="00F536DE"/>
    <w:rsid w:val="00F53F91"/>
    <w:rsid w:val="00F5677A"/>
    <w:rsid w:val="00F65466"/>
    <w:rsid w:val="00F72D00"/>
    <w:rsid w:val="00FA22E3"/>
    <w:rsid w:val="00FB1A3D"/>
    <w:rsid w:val="00FC2530"/>
    <w:rsid w:val="00FD0CE2"/>
    <w:rsid w:val="00FD2DB1"/>
    <w:rsid w:val="00FD3B21"/>
    <w:rsid w:val="00FD4942"/>
    <w:rsid w:val="00FD6939"/>
    <w:rsid w:val="00FE45A7"/>
    <w:rsid w:val="00F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F8EE248"/>
  <w15:docId w15:val="{8232FDA1-F5A6-4083-9A06-E6B20AE3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42D4"/>
    <w:pPr>
      <w:keepNext/>
      <w:keepLines/>
      <w:numPr>
        <w:numId w:val="1"/>
      </w:numPr>
      <w:spacing w:before="240" w:after="160"/>
      <w:ind w:left="0" w:hangingChars="205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2D4"/>
    <w:pPr>
      <w:keepNext/>
      <w:keepLines/>
      <w:numPr>
        <w:ilvl w:val="1"/>
        <w:numId w:val="1"/>
      </w:numPr>
      <w:spacing w:before="200" w:after="120"/>
      <w:ind w:left="0" w:hangingChars="275" w:hanging="578"/>
      <w:outlineLvl w:val="1"/>
    </w:pPr>
    <w:rPr>
      <w:rFonts w:ascii="Calibri Light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0" w:after="20" w:line="240" w:lineRule="atLeast"/>
      <w:ind w:left="0" w:hangingChars="135" w:hanging="284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ind w:left="0" w:hangingChars="410" w:hanging="862"/>
      <w:outlineLvl w:val="3"/>
    </w:pPr>
    <w:rPr>
      <w:rFonts w:ascii="Calibri Light" w:eastAsia="宋体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eastAsia="宋体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eastAsia="宋体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eastAsia="宋体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BC11F1"/>
    <w:pPr>
      <w:spacing w:before="240" w:after="60"/>
      <w:jc w:val="center"/>
      <w:outlineLvl w:val="0"/>
    </w:pPr>
    <w:rPr>
      <w:rFonts w:ascii="Calibri Light" w:eastAsia="宋体" w:hAnsi="Calibri Light"/>
      <w:b/>
      <w:bCs/>
      <w:sz w:val="44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42D4"/>
    <w:rPr>
      <w:rFonts w:ascii="Calibri" w:eastAsia="微软雅黑" w:hAnsi="Calibri"/>
      <w:b/>
      <w:bCs/>
      <w:kern w:val="44"/>
      <w:sz w:val="32"/>
      <w:szCs w:val="44"/>
    </w:rPr>
  </w:style>
  <w:style w:type="character" w:customStyle="1" w:styleId="Char">
    <w:name w:val="标题 Char"/>
    <w:basedOn w:val="a0"/>
    <w:link w:val="a4"/>
    <w:uiPriority w:val="10"/>
    <w:rsid w:val="00BC11F1"/>
    <w:rPr>
      <w:rFonts w:ascii="Calibri Light" w:hAnsi="Calibri Light"/>
      <w:b/>
      <w:bCs/>
      <w:kern w:val="2"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BF42D4"/>
    <w:rPr>
      <w:rFonts w:ascii="Calibri Light" w:eastAsia="微软雅黑" w:hAnsi="Calibri Light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="Calibri Light" w:eastAsia="宋体" w:hAnsi="Calibri Light"/>
      <w:szCs w:val="21"/>
    </w:rPr>
  </w:style>
  <w:style w:type="paragraph" w:styleId="a5">
    <w:name w:val="header"/>
    <w:basedOn w:val="a"/>
    <w:link w:val="Char0"/>
    <w:unhideWhenUsed/>
    <w:rsid w:val="00C10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1034A"/>
    <w:rPr>
      <w:rFonts w:ascii="Calibri" w:eastAsia="微软雅黑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C10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1034A"/>
    <w:rPr>
      <w:rFonts w:ascii="Calibri" w:eastAsia="微软雅黑" w:hAnsi="Calibr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1034A"/>
    <w:pPr>
      <w:ind w:firstLineChars="200" w:firstLine="420"/>
    </w:pPr>
  </w:style>
  <w:style w:type="table" w:styleId="a8">
    <w:name w:val="Table Grid"/>
    <w:basedOn w:val="a1"/>
    <w:uiPriority w:val="99"/>
    <w:rsid w:val="003D7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semiHidden/>
    <w:unhideWhenUsed/>
    <w:rsid w:val="005503C2"/>
    <w:rPr>
      <w:sz w:val="21"/>
      <w:szCs w:val="21"/>
    </w:rPr>
  </w:style>
  <w:style w:type="paragraph" w:styleId="aa">
    <w:name w:val="annotation text"/>
    <w:basedOn w:val="a"/>
    <w:link w:val="Char2"/>
    <w:semiHidden/>
    <w:unhideWhenUsed/>
    <w:rsid w:val="005503C2"/>
    <w:pPr>
      <w:jc w:val="left"/>
    </w:pPr>
  </w:style>
  <w:style w:type="character" w:customStyle="1" w:styleId="Char2">
    <w:name w:val="批注文字 Char"/>
    <w:basedOn w:val="a0"/>
    <w:link w:val="aa"/>
    <w:semiHidden/>
    <w:rsid w:val="005503C2"/>
    <w:rPr>
      <w:rFonts w:ascii="Calibri" w:eastAsia="微软雅黑" w:hAnsi="Calibri"/>
      <w:kern w:val="2"/>
      <w:sz w:val="21"/>
      <w:szCs w:val="22"/>
    </w:rPr>
  </w:style>
  <w:style w:type="paragraph" w:styleId="ab">
    <w:name w:val="annotation subject"/>
    <w:basedOn w:val="aa"/>
    <w:next w:val="aa"/>
    <w:link w:val="Char3"/>
    <w:semiHidden/>
    <w:unhideWhenUsed/>
    <w:rsid w:val="005503C2"/>
    <w:rPr>
      <w:b/>
      <w:bCs/>
    </w:rPr>
  </w:style>
  <w:style w:type="character" w:customStyle="1" w:styleId="Char3">
    <w:name w:val="批注主题 Char"/>
    <w:basedOn w:val="Char2"/>
    <w:link w:val="ab"/>
    <w:semiHidden/>
    <w:rsid w:val="005503C2"/>
    <w:rPr>
      <w:rFonts w:ascii="Calibri" w:eastAsia="微软雅黑" w:hAnsi="Calibri"/>
      <w:b/>
      <w:bCs/>
      <w:kern w:val="2"/>
      <w:sz w:val="21"/>
      <w:szCs w:val="22"/>
    </w:rPr>
  </w:style>
  <w:style w:type="paragraph" w:styleId="ac">
    <w:name w:val="Balloon Text"/>
    <w:basedOn w:val="a"/>
    <w:link w:val="Char4"/>
    <w:semiHidden/>
    <w:unhideWhenUsed/>
    <w:rsid w:val="005503C2"/>
    <w:rPr>
      <w:sz w:val="18"/>
      <w:szCs w:val="18"/>
    </w:rPr>
  </w:style>
  <w:style w:type="character" w:customStyle="1" w:styleId="Char4">
    <w:name w:val="批注框文本 Char"/>
    <w:basedOn w:val="a0"/>
    <w:link w:val="ac"/>
    <w:semiHidden/>
    <w:rsid w:val="005503C2"/>
    <w:rPr>
      <w:rFonts w:ascii="Calibri" w:eastAsia="微软雅黑" w:hAnsi="Calibri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101E8B"/>
    <w:rPr>
      <w:color w:val="0000FF"/>
      <w:u w:val="single"/>
    </w:rPr>
  </w:style>
  <w:style w:type="character" w:styleId="ae">
    <w:name w:val="FollowedHyperlink"/>
    <w:basedOn w:val="a0"/>
    <w:semiHidden/>
    <w:unhideWhenUsed/>
    <w:rsid w:val="003448E2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011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image.baidu.com/i?tn=baiduimage&amp;ct=201326592&amp;lm=-1&amp;cl=2&amp;nc=1&amp;word=%E9%A6%96%E5%85%85&amp;ie=utf-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rln\Labs\&#28216;&#25103;&#31574;&#21010;&#2669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 textRotate="1"/>
    <customShpInfo spid="_x0000_s1032" textRotate="1"/>
    <customShpInfo spid="_x0000_s1033" textRotate="1"/>
    <customShpInfo spid="_x0000_s1034" textRotate="1"/>
    <customShpInfo spid="_x0000_s1039" textRotate="1"/>
    <customShpInfo spid="_x0000_s1040" textRotate="1"/>
    <customShpInfo spid="_x0000_s1041" textRotate="1"/>
    <customShpInfo spid="_x0000_s1042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466212-9B44-44FD-A355-7D6FEDA8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游戏策划案.dotx</Template>
  <TotalTime>19843</TotalTime>
  <Pages>1</Pages>
  <Words>698</Words>
  <Characters>3979</Characters>
  <Application>Microsoft Office Word</Application>
  <DocSecurity>0</DocSecurity>
  <Lines>33</Lines>
  <Paragraphs>9</Paragraphs>
  <ScaleCrop>false</ScaleCrop>
  <Company>Morln</Company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《三消对战》策划文档</dc:title>
  <dc:creator>Stephen Zhou</dc:creator>
  <cp:lastModifiedBy>Stephen Zhou</cp:lastModifiedBy>
  <cp:revision>26</cp:revision>
  <dcterms:created xsi:type="dcterms:W3CDTF">2014-05-17T07:52:00Z</dcterms:created>
  <dcterms:modified xsi:type="dcterms:W3CDTF">2015-04-06T07:30:00Z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2052-9.1.0.4391</vt:lpwstr>
  </property>
</Properties>
</file>